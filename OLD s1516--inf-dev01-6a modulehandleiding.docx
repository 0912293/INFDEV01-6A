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D7731" w14:textId="77777777" w:rsidR="006D6663" w:rsidRDefault="006D6663" w:rsidP="00BB454E">
      <w:pPr>
        <w:pStyle w:val="Kop2"/>
      </w:pPr>
    </w:p>
    <w:p w14:paraId="4D427448" w14:textId="77777777" w:rsidR="006D6663" w:rsidRDefault="006D6663">
      <w:pPr>
        <w:rPr>
          <w:rFonts w:ascii="CG Times" w:hAnsi="CG Times"/>
          <w:sz w:val="24"/>
        </w:rPr>
      </w:pPr>
    </w:p>
    <w:p w14:paraId="0973D410" w14:textId="77777777" w:rsidR="006D6663" w:rsidRDefault="006D6663">
      <w:pPr>
        <w:rPr>
          <w:rFonts w:ascii="CG Times" w:hAnsi="CG Times"/>
          <w:sz w:val="24"/>
        </w:rPr>
      </w:pPr>
    </w:p>
    <w:p w14:paraId="3B9B1E7D" w14:textId="77777777" w:rsidR="006D6663" w:rsidRDefault="006D6663">
      <w:pPr>
        <w:rPr>
          <w:rFonts w:ascii="CG Times" w:hAnsi="CG Times"/>
          <w:sz w:val="24"/>
        </w:rPr>
      </w:pPr>
    </w:p>
    <w:p w14:paraId="48ED6F7C" w14:textId="77777777" w:rsidR="006D6663" w:rsidRDefault="006D6663">
      <w:pPr>
        <w:rPr>
          <w:rFonts w:ascii="CG Times" w:hAnsi="CG Times"/>
          <w:sz w:val="24"/>
        </w:rPr>
      </w:pPr>
    </w:p>
    <w:p w14:paraId="57DACC3A" w14:textId="77777777" w:rsidR="006D6663" w:rsidRDefault="006D6663">
      <w:pPr>
        <w:rPr>
          <w:rFonts w:ascii="CG Times" w:hAnsi="CG Times"/>
          <w:sz w:val="24"/>
        </w:rPr>
      </w:pPr>
    </w:p>
    <w:p w14:paraId="7FD9A149" w14:textId="77777777" w:rsidR="006D6663" w:rsidRDefault="006D6663">
      <w:pPr>
        <w:rPr>
          <w:rFonts w:ascii="CG Times" w:hAnsi="CG Times"/>
          <w:sz w:val="24"/>
        </w:rPr>
      </w:pPr>
    </w:p>
    <w:p w14:paraId="5B0D7404" w14:textId="77777777" w:rsidR="006D6663" w:rsidRDefault="006D6663">
      <w:pPr>
        <w:rPr>
          <w:rFonts w:ascii="CG Times" w:hAnsi="CG Times"/>
          <w:sz w:val="24"/>
        </w:rPr>
      </w:pPr>
    </w:p>
    <w:p w14:paraId="2E289918" w14:textId="77777777" w:rsidR="006D6663" w:rsidRDefault="006D6663">
      <w:pPr>
        <w:jc w:val="center"/>
        <w:outlineLvl w:val="0"/>
        <w:rPr>
          <w:rFonts w:cs="Arial"/>
          <w:b/>
          <w:sz w:val="28"/>
        </w:rPr>
      </w:pPr>
      <w:r>
        <w:rPr>
          <w:rFonts w:ascii="CG Times" w:hAnsi="CG Times"/>
          <w:sz w:val="28"/>
        </w:rPr>
        <w:t xml:space="preserve">    </w:t>
      </w:r>
      <w:r>
        <w:rPr>
          <w:rFonts w:cs="Arial"/>
          <w:b/>
          <w:sz w:val="28"/>
        </w:rPr>
        <w:t>HOGESCHOOL ROTTERDAM / CMI</w:t>
      </w:r>
    </w:p>
    <w:p w14:paraId="6685E6D0" w14:textId="77777777" w:rsidR="006D6663" w:rsidRDefault="006D6663">
      <w:pPr>
        <w:rPr>
          <w:rFonts w:ascii="CG Times" w:hAnsi="CG Times"/>
          <w:sz w:val="24"/>
        </w:rPr>
      </w:pPr>
    </w:p>
    <w:p w14:paraId="39F4A323" w14:textId="77777777" w:rsidR="006D6663" w:rsidRDefault="006D6663">
      <w:pPr>
        <w:rPr>
          <w:rFonts w:ascii="CG Times" w:hAnsi="CG Times"/>
          <w:sz w:val="24"/>
        </w:rPr>
      </w:pPr>
    </w:p>
    <w:p w14:paraId="79234CEE" w14:textId="77777777" w:rsidR="006D6663" w:rsidRDefault="006D6663">
      <w:pPr>
        <w:rPr>
          <w:rFonts w:ascii="CG Times" w:hAnsi="CG Times"/>
          <w:sz w:val="40"/>
        </w:rPr>
      </w:pPr>
    </w:p>
    <w:p w14:paraId="5A4B30C8" w14:textId="77777777" w:rsidR="006D6663" w:rsidRDefault="006D6663">
      <w:pPr>
        <w:rPr>
          <w:rFonts w:ascii="CG Times" w:hAnsi="CG Times"/>
          <w:sz w:val="40"/>
        </w:rPr>
      </w:pPr>
    </w:p>
    <w:p w14:paraId="119B5F45" w14:textId="5C48A2CA" w:rsidR="006D6663" w:rsidRPr="004D2467" w:rsidRDefault="005D05A0">
      <w:pPr>
        <w:jc w:val="center"/>
        <w:rPr>
          <w:rFonts w:cs="Arial"/>
          <w:sz w:val="72"/>
          <w:szCs w:val="96"/>
        </w:rPr>
      </w:pPr>
      <w:r>
        <w:rPr>
          <w:rFonts w:cs="Arial"/>
          <w:b/>
          <w:sz w:val="72"/>
          <w:szCs w:val="96"/>
        </w:rPr>
        <w:t>Algoritmiek</w:t>
      </w:r>
    </w:p>
    <w:p w14:paraId="10A2A227" w14:textId="77777777" w:rsidR="006D6663" w:rsidRDefault="006D6663">
      <w:pPr>
        <w:jc w:val="center"/>
        <w:rPr>
          <w:rFonts w:cs="Arial"/>
          <w:b/>
          <w:sz w:val="40"/>
          <w:lang w:val="fr-FR"/>
        </w:rPr>
      </w:pPr>
    </w:p>
    <w:p w14:paraId="4A335B9A" w14:textId="77777777" w:rsidR="006D6663" w:rsidRDefault="006D6663">
      <w:pPr>
        <w:jc w:val="center"/>
        <w:rPr>
          <w:rFonts w:ascii="CG Times" w:hAnsi="CG Times"/>
          <w:b/>
          <w:sz w:val="24"/>
          <w:lang w:val="fr-FR"/>
        </w:rPr>
      </w:pPr>
    </w:p>
    <w:p w14:paraId="2F4E0DF2" w14:textId="5B592A6A" w:rsidR="006D6663" w:rsidRDefault="00BB454E">
      <w:pPr>
        <w:jc w:val="center"/>
        <w:rPr>
          <w:rFonts w:ascii="CG Times" w:hAnsi="CG Times"/>
          <w:sz w:val="28"/>
          <w:szCs w:val="28"/>
        </w:rPr>
      </w:pPr>
      <w:r>
        <w:rPr>
          <w:rFonts w:cs="Arial"/>
          <w:b/>
          <w:sz w:val="28"/>
          <w:szCs w:val="28"/>
          <w:lang w:val="fr-FR"/>
        </w:rPr>
        <w:t>INFDEV0</w:t>
      </w:r>
      <w:r w:rsidR="001C61F6">
        <w:rPr>
          <w:rFonts w:cs="Arial"/>
          <w:b/>
          <w:sz w:val="28"/>
          <w:szCs w:val="28"/>
          <w:lang w:val="fr-FR"/>
        </w:rPr>
        <w:t>1</w:t>
      </w:r>
      <w:r w:rsidR="00BA1C56">
        <w:rPr>
          <w:rFonts w:cs="Arial"/>
          <w:b/>
          <w:sz w:val="28"/>
          <w:szCs w:val="28"/>
          <w:lang w:val="fr-FR"/>
        </w:rPr>
        <w:t>-</w:t>
      </w:r>
      <w:r w:rsidR="001C61F6">
        <w:rPr>
          <w:rFonts w:cs="Arial"/>
          <w:b/>
          <w:sz w:val="28"/>
          <w:szCs w:val="28"/>
          <w:lang w:val="fr-FR"/>
        </w:rPr>
        <w:t>6A</w:t>
      </w:r>
    </w:p>
    <w:p w14:paraId="6079BF13" w14:textId="77777777" w:rsidR="006D6663" w:rsidRDefault="006D6663">
      <w:pPr>
        <w:rPr>
          <w:rFonts w:ascii="CG Times" w:hAnsi="CG Times"/>
          <w:sz w:val="24"/>
        </w:rPr>
      </w:pPr>
    </w:p>
    <w:p w14:paraId="39A424A7" w14:textId="77777777" w:rsidR="006D6663" w:rsidRDefault="006D6663">
      <w:pPr>
        <w:rPr>
          <w:rFonts w:ascii="CG Times" w:hAnsi="CG Times"/>
          <w:sz w:val="24"/>
        </w:rPr>
      </w:pPr>
    </w:p>
    <w:p w14:paraId="691EF1F5" w14:textId="77777777" w:rsidR="006D6663" w:rsidRDefault="006D6663">
      <w:pPr>
        <w:rPr>
          <w:rFonts w:ascii="CG Times" w:hAnsi="CG Times"/>
          <w:sz w:val="24"/>
        </w:rPr>
      </w:pPr>
    </w:p>
    <w:p w14:paraId="6335354B" w14:textId="77777777" w:rsidR="006D6663" w:rsidRDefault="006D6663">
      <w:pPr>
        <w:rPr>
          <w:rFonts w:ascii="CG Times" w:hAnsi="CG Times"/>
          <w:sz w:val="24"/>
        </w:rPr>
      </w:pPr>
    </w:p>
    <w:p w14:paraId="06DDA04A" w14:textId="5DAF9815" w:rsidR="006D6663" w:rsidRDefault="006D6663" w:rsidP="00953D2B">
      <w:pPr>
        <w:jc w:val="center"/>
        <w:rPr>
          <w:rFonts w:ascii="CG Times" w:hAnsi="CG Times"/>
          <w:sz w:val="24"/>
        </w:rPr>
      </w:pPr>
    </w:p>
    <w:p w14:paraId="5D4B03B0" w14:textId="77777777" w:rsidR="006D6663" w:rsidRDefault="006D6663">
      <w:pPr>
        <w:rPr>
          <w:rFonts w:ascii="CG Times" w:hAnsi="CG Times"/>
          <w:sz w:val="24"/>
        </w:rPr>
      </w:pPr>
    </w:p>
    <w:p w14:paraId="21D962C3" w14:textId="77777777" w:rsidR="006D6663" w:rsidRDefault="006D6663">
      <w:pPr>
        <w:rPr>
          <w:rFonts w:ascii="CG Times" w:hAnsi="CG Times"/>
          <w:sz w:val="24"/>
        </w:rPr>
      </w:pPr>
    </w:p>
    <w:p w14:paraId="7A84C0BF" w14:textId="77777777" w:rsidR="006D6663" w:rsidRDefault="006D6663">
      <w:pPr>
        <w:rPr>
          <w:rFonts w:ascii="CG Times" w:hAnsi="CG Times"/>
          <w:sz w:val="24"/>
        </w:rPr>
      </w:pPr>
    </w:p>
    <w:p w14:paraId="51E35446" w14:textId="77777777" w:rsidR="006D6663" w:rsidRDefault="006D6663">
      <w:pPr>
        <w:rPr>
          <w:rFonts w:ascii="CG Times" w:hAnsi="CG Times"/>
          <w:sz w:val="24"/>
        </w:rPr>
      </w:pPr>
    </w:p>
    <w:tbl>
      <w:tblPr>
        <w:tblpPr w:leftFromText="180" w:rightFromText="180" w:vertAnchor="text" w:horzAnchor="margin" w:tblpY="2927"/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  <w:tblPrChange w:id="0" w:author="Giulia Costantini" w:date="2015-11-01T15:07:00Z">
          <w:tblPr>
            <w:tblpPr w:leftFromText="180" w:rightFromText="180" w:vertAnchor="text" w:horzAnchor="margin" w:tblpY="2927"/>
            <w:tblW w:w="0" w:type="auto"/>
            <w:tblLayout w:type="fixed"/>
            <w:tblCellMar>
              <w:left w:w="80" w:type="dxa"/>
              <w:right w:w="8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4900"/>
        <w:tblGridChange w:id="1">
          <w:tblGrid>
            <w:gridCol w:w="3350"/>
          </w:tblGrid>
        </w:tblGridChange>
      </w:tblGrid>
      <w:tr w:rsidR="005D05A0" w:rsidRPr="00D63A35" w14:paraId="05E85103" w14:textId="77777777" w:rsidTr="00D63A35">
        <w:trPr>
          <w:cantSplit/>
          <w:trHeight w:val="601"/>
          <w:trPrChange w:id="2" w:author="Giulia Costantini" w:date="2015-11-01T15:07:00Z">
            <w:trPr>
              <w:cantSplit/>
              <w:trHeight w:val="601"/>
            </w:trPr>
          </w:trPrChange>
        </w:trPr>
        <w:tc>
          <w:tcPr>
            <w:tcW w:w="4900" w:type="dxa"/>
            <w:tcPrChange w:id="3" w:author="Giulia Costantini" w:date="2015-11-01T15:07:00Z">
              <w:tcPr>
                <w:tcW w:w="3350" w:type="dxa"/>
              </w:tcPr>
            </w:tcPrChange>
          </w:tcPr>
          <w:p w14:paraId="049A3EC7" w14:textId="7525AFF4" w:rsidR="005D05A0" w:rsidRPr="00D63A35" w:rsidRDefault="005D05A0" w:rsidP="005D05A0">
            <w:pPr>
              <w:pStyle w:val="zreportaddinfo"/>
              <w:framePr w:wrap="auto" w:hAnchor="text" w:xAlign="left" w:yAlign="inline"/>
              <w:jc w:val="left"/>
              <w:rPr>
                <w:rFonts w:cs="Arial"/>
                <w:lang w:val="en-GB"/>
                <w:rPrChange w:id="4" w:author="Giulia Costantini" w:date="2015-11-01T15:07:00Z">
                  <w:rPr>
                    <w:rFonts w:cs="Arial"/>
                  </w:rPr>
                </w:rPrChange>
              </w:rPr>
            </w:pPr>
            <w:del w:id="5" w:author="Giulia Costantini" w:date="2015-11-01T15:07:00Z">
              <w:r w:rsidRPr="00D63A35" w:rsidDel="00D63A35">
                <w:rPr>
                  <w:rFonts w:cs="Arial"/>
                  <w:lang w:val="en-GB"/>
                  <w:rPrChange w:id="6" w:author="Giulia Costantini" w:date="2015-11-01T15:07:00Z">
                    <w:rPr>
                      <w:rFonts w:cs="Arial"/>
                    </w:rPr>
                  </w:rPrChange>
                </w:rPr>
                <w:delText>Aantal studiepunten</w:delText>
              </w:r>
            </w:del>
            <w:ins w:id="7" w:author="Giulia Costantini" w:date="2015-11-01T15:07:00Z">
              <w:r w:rsidR="00D63A35" w:rsidRPr="00D63A35">
                <w:rPr>
                  <w:rFonts w:cs="Arial"/>
                  <w:lang w:val="en-GB"/>
                  <w:rPrChange w:id="8" w:author="Giulia Costantini" w:date="2015-11-01T15:07:00Z">
                    <w:rPr>
                      <w:rFonts w:cs="Arial"/>
                    </w:rPr>
                  </w:rPrChange>
                </w:rPr>
                <w:t>ECTS</w:t>
              </w:r>
            </w:ins>
            <w:r w:rsidRPr="00D63A35">
              <w:rPr>
                <w:rFonts w:cs="Arial"/>
                <w:lang w:val="en-GB"/>
                <w:rPrChange w:id="9" w:author="Giulia Costantini" w:date="2015-11-01T15:07:00Z">
                  <w:rPr>
                    <w:rFonts w:cs="Arial"/>
                  </w:rPr>
                </w:rPrChange>
              </w:rPr>
              <w:t>:</w:t>
            </w:r>
            <w:ins w:id="10" w:author="Giulia Costantini" w:date="2015-11-01T14:34:00Z">
              <w:r w:rsidR="004B0C66" w:rsidRPr="00D63A35">
                <w:rPr>
                  <w:rFonts w:cs="Arial"/>
                  <w:color w:val="FF0000"/>
                  <w:lang w:val="en-GB"/>
                  <w:rPrChange w:id="11" w:author="Giulia Costantini" w:date="2015-11-01T15:07:00Z">
                    <w:rPr>
                      <w:rFonts w:cs="Arial"/>
                      <w:color w:val="FF0000"/>
                    </w:rPr>
                  </w:rPrChange>
                </w:rPr>
                <w:t xml:space="preserve"> </w:t>
              </w:r>
              <w:r w:rsidR="004B0C66" w:rsidRPr="00B77607">
                <w:rPr>
                  <w:rFonts w:cs="Arial"/>
                  <w:lang w:val="en-GB"/>
                  <w:rPrChange w:id="12" w:author="Giulia Costantini" w:date="2015-11-01T15:21:00Z">
                    <w:rPr>
                      <w:rFonts w:cs="Arial"/>
                      <w:color w:val="FF0000"/>
                    </w:rPr>
                  </w:rPrChange>
                </w:rPr>
                <w:t>4</w:t>
              </w:r>
            </w:ins>
            <w:del w:id="13" w:author="Giulia Costantini" w:date="2015-11-01T14:34:00Z">
              <w:r w:rsidRPr="00D63A35" w:rsidDel="004B0C66">
                <w:rPr>
                  <w:rFonts w:cs="Arial"/>
                  <w:lang w:val="en-GB"/>
                  <w:rPrChange w:id="14" w:author="Giulia Costantini" w:date="2015-11-01T15:07:00Z">
                    <w:rPr>
                      <w:rFonts w:cs="Arial"/>
                    </w:rPr>
                  </w:rPrChange>
                </w:rPr>
                <w:delText xml:space="preserve"> </w:delText>
              </w:r>
              <w:r w:rsidRPr="00D63A35" w:rsidDel="004B0C66">
                <w:rPr>
                  <w:rFonts w:cs="Arial"/>
                  <w:color w:val="FF0000"/>
                  <w:lang w:val="en-GB"/>
                  <w:rPrChange w:id="15" w:author="Giulia Costantini" w:date="2015-11-01T15:07:00Z">
                    <w:rPr>
                      <w:rFonts w:cs="Arial"/>
                    </w:rPr>
                  </w:rPrChange>
                </w:rPr>
                <w:delText>3</w:delText>
              </w:r>
            </w:del>
          </w:p>
          <w:p w14:paraId="2C66FC43" w14:textId="06869FFC" w:rsidR="005D05A0" w:rsidRPr="00D63A35" w:rsidRDefault="005D05A0" w:rsidP="00D63A35">
            <w:pPr>
              <w:pStyle w:val="zreportaddinfo"/>
              <w:framePr w:wrap="auto" w:hAnchor="text" w:xAlign="left" w:yAlign="inline"/>
              <w:jc w:val="left"/>
              <w:rPr>
                <w:lang w:val="en-GB"/>
                <w:rPrChange w:id="16" w:author="Giulia Costantini" w:date="2015-11-01T15:07:00Z">
                  <w:rPr/>
                </w:rPrChange>
              </w:rPr>
              <w:pPrChange w:id="17" w:author="Giulia Costantini" w:date="2015-11-01T15:07:00Z">
                <w:pPr>
                  <w:pStyle w:val="zreportaddinfo"/>
                  <w:framePr w:hSpace="180" w:wrap="around" w:vAnchor="text" w:hAnchor="margin" w:xAlign="left" w:y="2927"/>
                  <w:jc w:val="left"/>
                </w:pPr>
              </w:pPrChange>
            </w:pPr>
            <w:del w:id="18" w:author="Giulia Costantini" w:date="2015-11-01T15:07:00Z">
              <w:r w:rsidRPr="00D63A35" w:rsidDel="00D63A35">
                <w:rPr>
                  <w:rFonts w:cs="Arial"/>
                  <w:lang w:val="en-GB"/>
                  <w:rPrChange w:id="19" w:author="Giulia Costantini" w:date="2015-11-01T15:07:00Z">
                    <w:rPr>
                      <w:rFonts w:cs="Arial"/>
                    </w:rPr>
                  </w:rPrChange>
                </w:rPr>
                <w:delText>Modulebeheerder</w:delText>
              </w:r>
            </w:del>
            <w:ins w:id="20" w:author="Giulia Costantini" w:date="2015-11-01T15:07:00Z">
              <w:r w:rsidR="00D63A35" w:rsidRPr="00D63A35">
                <w:rPr>
                  <w:rFonts w:cs="Arial"/>
                  <w:lang w:val="en-GB"/>
                  <w:rPrChange w:id="21" w:author="Giulia Costantini" w:date="2015-11-01T15:07:00Z">
                    <w:rPr>
                      <w:rFonts w:cs="Arial"/>
                    </w:rPr>
                  </w:rPrChange>
                </w:rPr>
                <w:t>Module</w:t>
              </w:r>
              <w:r w:rsidR="00D63A35" w:rsidRPr="00D63A35">
                <w:rPr>
                  <w:rFonts w:cs="Arial"/>
                  <w:lang w:val="en-GB"/>
                  <w:rPrChange w:id="22" w:author="Giulia Costantini" w:date="2015-11-01T15:07:00Z">
                    <w:rPr>
                      <w:rFonts w:cs="Arial"/>
                    </w:rPr>
                  </w:rPrChange>
                </w:rPr>
                <w:t xml:space="preserve"> responsibles</w:t>
              </w:r>
            </w:ins>
            <w:r w:rsidRPr="00D63A35">
              <w:rPr>
                <w:rFonts w:cs="Arial"/>
                <w:lang w:val="en-GB"/>
                <w:rPrChange w:id="23" w:author="Giulia Costantini" w:date="2015-11-01T15:07:00Z">
                  <w:rPr>
                    <w:rFonts w:cs="Arial"/>
                  </w:rPr>
                </w:rPrChange>
              </w:rPr>
              <w:t xml:space="preserve">: </w:t>
            </w:r>
            <w:del w:id="24" w:author="Giulia Costantini" w:date="2015-11-01T14:33:00Z">
              <w:r w:rsidRPr="00D63A35" w:rsidDel="004B0C66">
                <w:rPr>
                  <w:rFonts w:cs="Arial"/>
                  <w:lang w:val="en-GB"/>
                  <w:rPrChange w:id="25" w:author="Giulia Costantini" w:date="2015-11-01T15:07:00Z">
                    <w:rPr>
                      <w:rFonts w:cs="Arial"/>
                    </w:rPr>
                  </w:rPrChange>
                </w:rPr>
                <w:delText>Youri Tjang</w:delText>
              </w:r>
            </w:del>
            <w:ins w:id="26" w:author="Giulia Costantini" w:date="2015-11-01T14:33:00Z">
              <w:r w:rsidR="004B0C66" w:rsidRPr="00D63A35">
                <w:rPr>
                  <w:rFonts w:cs="Arial"/>
                  <w:lang w:val="en-GB"/>
                  <w:rPrChange w:id="27" w:author="Giulia Costantini" w:date="2015-11-01T15:07:00Z">
                    <w:rPr>
                      <w:rFonts w:cs="Arial"/>
                    </w:rPr>
                  </w:rPrChange>
                </w:rPr>
                <w:t>G. Costantini, F. Di Giacomo</w:t>
              </w:r>
            </w:ins>
          </w:p>
        </w:tc>
      </w:tr>
    </w:tbl>
    <w:p w14:paraId="73EC1141" w14:textId="7A8539B6" w:rsidR="006D6663" w:rsidRDefault="006D6663">
      <w:pPr>
        <w:pStyle w:val="Kop1"/>
        <w:ind w:left="0" w:firstLine="0"/>
        <w:rPr>
          <w:rFonts w:cs="Arial"/>
        </w:rPr>
      </w:pPr>
      <w:r w:rsidRPr="00D63A35">
        <w:rPr>
          <w:lang w:val="en-GB"/>
          <w:rPrChange w:id="28" w:author="Giulia Costantini" w:date="2015-11-01T15:07:00Z">
            <w:rPr/>
          </w:rPrChange>
        </w:rPr>
        <w:br w:type="page"/>
      </w:r>
      <w:bookmarkStart w:id="29" w:name="_Toc516390338"/>
      <w:del w:id="30" w:author="Giulia Costantini" w:date="2015-11-01T15:07:00Z">
        <w:r w:rsidDel="00D63A35">
          <w:rPr>
            <w:rFonts w:cs="Arial"/>
          </w:rPr>
          <w:lastRenderedPageBreak/>
          <w:delText>Modulebeschrijving</w:delText>
        </w:r>
      </w:del>
      <w:bookmarkEnd w:id="29"/>
      <w:ins w:id="31" w:author="Giulia Costantini" w:date="2015-11-01T15:07:00Z">
        <w:r w:rsidR="00D63A35">
          <w:rPr>
            <w:rFonts w:cs="Arial"/>
          </w:rPr>
          <w:t>Module</w:t>
        </w:r>
        <w:r w:rsidR="00D63A35">
          <w:rPr>
            <w:rFonts w:cs="Arial"/>
          </w:rPr>
          <w:t xml:space="preserve"> description</w:t>
        </w:r>
      </w:ins>
    </w:p>
    <w:tbl>
      <w:tblPr>
        <w:tblW w:w="9666" w:type="dxa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265"/>
        <w:gridCol w:w="7401"/>
      </w:tblGrid>
      <w:tr w:rsidR="006D6663" w14:paraId="705A7E46" w14:textId="77777777" w:rsidTr="00573994">
        <w:tc>
          <w:tcPr>
            <w:tcW w:w="22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14:paraId="425EE0ED" w14:textId="77777777" w:rsidR="006D6663" w:rsidRDefault="006D666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Modulenaam:</w:t>
            </w:r>
          </w:p>
        </w:tc>
        <w:tc>
          <w:tcPr>
            <w:tcW w:w="7401" w:type="dxa"/>
            <w:tcBorders>
              <w:left w:val="nil"/>
            </w:tcBorders>
          </w:tcPr>
          <w:p w14:paraId="4CE7B6BE" w14:textId="7A0C8479" w:rsidR="006D6663" w:rsidRDefault="005D05A0" w:rsidP="00CE4D3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Algoritmiek</w:t>
            </w:r>
          </w:p>
        </w:tc>
      </w:tr>
      <w:tr w:rsidR="006D6663" w14:paraId="60A40C15" w14:textId="77777777" w:rsidTr="00573994"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14:paraId="5AAB28CE" w14:textId="77777777" w:rsidR="006D6663" w:rsidRDefault="006D666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Modulecode:</w:t>
            </w:r>
          </w:p>
        </w:tc>
        <w:tc>
          <w:tcPr>
            <w:tcW w:w="7401" w:type="dxa"/>
            <w:tcBorders>
              <w:left w:val="nil"/>
            </w:tcBorders>
          </w:tcPr>
          <w:p w14:paraId="73495DE5" w14:textId="2E7956EB" w:rsidR="006D6663" w:rsidRDefault="00BB454E" w:rsidP="001C61F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INFDEV0</w:t>
            </w:r>
            <w:r w:rsidR="001C61F6">
              <w:rPr>
                <w:rFonts w:cs="Arial"/>
                <w:b/>
                <w:lang w:val="nl-NL"/>
              </w:rPr>
              <w:t>1</w:t>
            </w:r>
            <w:r w:rsidR="00770EFF">
              <w:rPr>
                <w:rFonts w:cs="Arial"/>
                <w:b/>
                <w:lang w:val="nl-NL"/>
              </w:rPr>
              <w:t>-</w:t>
            </w:r>
            <w:r w:rsidR="001C61F6">
              <w:rPr>
                <w:rFonts w:cs="Arial"/>
                <w:b/>
                <w:lang w:val="nl-NL"/>
              </w:rPr>
              <w:t>6A</w:t>
            </w:r>
          </w:p>
        </w:tc>
      </w:tr>
      <w:tr w:rsidR="006D6663" w14:paraId="39F34664" w14:textId="77777777" w:rsidTr="00573994"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14:paraId="10705F11" w14:textId="77777777" w:rsidR="006D6663" w:rsidRDefault="006D6663" w:rsidP="0057399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Aantal studiepunten</w:t>
            </w:r>
            <w:r w:rsidR="00573994">
              <w:rPr>
                <w:rFonts w:cs="Arial"/>
                <w:b/>
                <w:lang w:val="nl-NL"/>
              </w:rPr>
              <w:t xml:space="preserve"> en studiebelastinguren</w:t>
            </w:r>
            <w:r>
              <w:rPr>
                <w:rFonts w:cs="Arial"/>
                <w:b/>
                <w:lang w:val="nl-NL"/>
              </w:rPr>
              <w:t>:</w:t>
            </w:r>
          </w:p>
        </w:tc>
        <w:tc>
          <w:tcPr>
            <w:tcW w:w="7401" w:type="dxa"/>
            <w:tcBorders>
              <w:left w:val="nil"/>
            </w:tcBorders>
          </w:tcPr>
          <w:p w14:paraId="4A597E61" w14:textId="0C9746E2" w:rsidR="00573994" w:rsidRPr="00D63A35" w:rsidRDefault="00D63A35" w:rsidP="00573994">
            <w:pPr>
              <w:autoSpaceDE w:val="0"/>
              <w:autoSpaceDN w:val="0"/>
              <w:adjustRightInd w:val="0"/>
              <w:rPr>
                <w:rFonts w:cs="Arial"/>
                <w:lang w:val="en-GB" w:eastAsia="zh-CN"/>
                <w:rPrChange w:id="32" w:author="Giulia Costantini" w:date="2015-11-01T15:08:00Z">
                  <w:rPr>
                    <w:rFonts w:cs="Arial"/>
                    <w:lang w:val="nl-NL" w:eastAsia="zh-CN"/>
                  </w:rPr>
                </w:rPrChange>
              </w:rPr>
            </w:pPr>
            <w:ins w:id="33" w:author="Giulia Costantini" w:date="2015-11-01T15:08:00Z">
              <w:r w:rsidRPr="00D63A35">
                <w:rPr>
                  <w:rFonts w:cs="Arial"/>
                  <w:lang w:val="en-GB" w:eastAsia="zh-CN"/>
                  <w:rPrChange w:id="34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t xml:space="preserve">This course </w:t>
              </w:r>
            </w:ins>
            <w:del w:id="35" w:author="Giulia Costantini" w:date="2015-11-01T15:08:00Z">
              <w:r w:rsidR="00C90D8F" w:rsidRPr="00D63A35" w:rsidDel="00D63A35">
                <w:rPr>
                  <w:rFonts w:cs="Arial"/>
                  <w:lang w:val="en-GB" w:eastAsia="zh-CN"/>
                  <w:rPrChange w:id="36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delText>Dit stu</w:delText>
              </w:r>
              <w:r w:rsidR="00333A93" w:rsidRPr="00D63A35" w:rsidDel="00D63A35">
                <w:rPr>
                  <w:rFonts w:cs="Arial"/>
                  <w:lang w:val="en-GB" w:eastAsia="zh-CN"/>
                  <w:rPrChange w:id="37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dieonderdeel </w:delText>
              </w:r>
            </w:del>
            <w:ins w:id="38" w:author="Giulia Costantini" w:date="2015-11-01T15:08:00Z">
              <w:r w:rsidRPr="00D63A35">
                <w:rPr>
                  <w:rFonts w:cs="Arial"/>
                  <w:lang w:val="en-GB" w:eastAsia="zh-CN"/>
                  <w:rPrChange w:id="39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t xml:space="preserve">gives you </w:t>
              </w:r>
            </w:ins>
            <w:del w:id="40" w:author="Giulia Costantini" w:date="2015-11-01T15:08:00Z">
              <w:r w:rsidR="00333A93" w:rsidRPr="00D63A35" w:rsidDel="00D63A35">
                <w:rPr>
                  <w:rFonts w:cs="Arial"/>
                  <w:lang w:val="en-GB" w:eastAsia="zh-CN"/>
                  <w:rPrChange w:id="41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levert </w:delText>
              </w:r>
            </w:del>
            <w:ins w:id="42" w:author="Youri Tjang" w:date="2015-07-13T17:05:00Z">
              <w:r w:rsidR="00C40300" w:rsidRPr="00D63A35">
                <w:rPr>
                  <w:rFonts w:cs="Arial"/>
                  <w:lang w:val="en-GB" w:eastAsia="zh-CN"/>
                  <w:rPrChange w:id="43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t>4</w:t>
              </w:r>
            </w:ins>
            <w:del w:id="44" w:author="Youri Tjang" w:date="2015-07-13T17:05:00Z">
              <w:r w:rsidR="00333A93" w:rsidRPr="00D63A35" w:rsidDel="00C40300">
                <w:rPr>
                  <w:rFonts w:cs="Arial"/>
                  <w:lang w:val="en-GB" w:eastAsia="zh-CN"/>
                  <w:rPrChange w:id="45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delText>3</w:delText>
              </w:r>
            </w:del>
            <w:r w:rsidR="00C90D8F" w:rsidRPr="00D63A35">
              <w:rPr>
                <w:rFonts w:cs="Arial"/>
                <w:lang w:val="en-GB" w:eastAsia="zh-CN"/>
                <w:rPrChange w:id="46" w:author="Giulia Costantini" w:date="2015-11-01T15:08:00Z">
                  <w:rPr>
                    <w:rFonts w:cs="Arial"/>
                    <w:lang w:val="nl-NL" w:eastAsia="zh-CN"/>
                  </w:rPr>
                </w:rPrChange>
              </w:rPr>
              <w:t xml:space="preserve"> </w:t>
            </w:r>
            <w:del w:id="47" w:author="Giulia Costantini" w:date="2015-11-01T15:08:00Z">
              <w:r w:rsidR="00C90D8F" w:rsidRPr="00D63A35" w:rsidDel="00D63A35">
                <w:rPr>
                  <w:rFonts w:cs="Arial"/>
                  <w:lang w:val="en-GB" w:eastAsia="zh-CN"/>
                  <w:rPrChange w:id="48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delText>studiepunten op</w:delText>
              </w:r>
            </w:del>
            <w:ins w:id="49" w:author="Giulia Costantini" w:date="2015-11-01T15:08:00Z">
              <w:r w:rsidRPr="00D63A35">
                <w:rPr>
                  <w:rFonts w:cs="Arial"/>
                  <w:lang w:val="en-GB" w:eastAsia="zh-CN"/>
                  <w:rPrChange w:id="50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t>ECTS</w:t>
              </w:r>
            </w:ins>
            <w:r w:rsidR="00C90D8F" w:rsidRPr="00D63A35">
              <w:rPr>
                <w:rFonts w:cs="Arial"/>
                <w:lang w:val="en-GB" w:eastAsia="zh-CN"/>
                <w:rPrChange w:id="51" w:author="Giulia Costantini" w:date="2015-11-01T15:08:00Z">
                  <w:rPr>
                    <w:rFonts w:cs="Arial"/>
                    <w:lang w:val="nl-NL" w:eastAsia="zh-CN"/>
                  </w:rPr>
                </w:rPrChange>
              </w:rPr>
              <w:t xml:space="preserve">, </w:t>
            </w:r>
            <w:del w:id="52" w:author="Giulia Costantini" w:date="2015-11-01T15:08:00Z">
              <w:r w:rsidR="00C90D8F" w:rsidRPr="00D63A35" w:rsidDel="00D63A35">
                <w:rPr>
                  <w:rFonts w:cs="Arial"/>
                  <w:lang w:val="en-GB" w:eastAsia="zh-CN"/>
                  <w:rPrChange w:id="53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hetgeen </w:delText>
              </w:r>
            </w:del>
            <w:ins w:id="54" w:author="Giulia Costantini" w:date="2015-11-01T15:08:00Z">
              <w:r w:rsidRPr="00D63A35">
                <w:rPr>
                  <w:rFonts w:cs="Arial"/>
                  <w:lang w:val="en-GB" w:eastAsia="zh-CN"/>
                  <w:rPrChange w:id="55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t xml:space="preserve">which correspond </w:t>
              </w:r>
            </w:ins>
            <w:del w:id="56" w:author="Giulia Costantini" w:date="2015-11-01T15:08:00Z">
              <w:r w:rsidR="00C90D8F" w:rsidRPr="00D63A35" w:rsidDel="00D63A35">
                <w:rPr>
                  <w:rFonts w:cs="Arial"/>
                  <w:lang w:val="en-GB" w:eastAsia="zh-CN"/>
                  <w:rPrChange w:id="57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overeenkomt met een </w:delText>
              </w:r>
            </w:del>
            <w:ins w:id="58" w:author="Giulia Costantini" w:date="2015-11-01T15:08:00Z">
              <w:r w:rsidRPr="00D63A35">
                <w:rPr>
                  <w:rFonts w:cs="Arial"/>
                  <w:lang w:val="en-GB" w:eastAsia="zh-CN"/>
                  <w:rPrChange w:id="59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t xml:space="preserve">to a study </w:t>
              </w:r>
              <w:r>
                <w:rPr>
                  <w:rFonts w:cs="Arial"/>
                  <w:lang w:val="en-GB" w:eastAsia="zh-CN"/>
                </w:rPr>
                <w:t xml:space="preserve">time </w:t>
              </w:r>
            </w:ins>
            <w:del w:id="60" w:author="Giulia Costantini" w:date="2015-11-01T15:08:00Z">
              <w:r w:rsidR="00C90D8F" w:rsidRPr="00D63A35" w:rsidDel="00D63A35">
                <w:rPr>
                  <w:rFonts w:cs="Arial"/>
                  <w:lang w:val="en-GB" w:eastAsia="zh-CN"/>
                  <w:rPrChange w:id="61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studielast </w:delText>
              </w:r>
            </w:del>
            <w:ins w:id="62" w:author="Giulia Costantini" w:date="2015-11-01T15:08:00Z">
              <w:r>
                <w:rPr>
                  <w:rFonts w:cs="Arial"/>
                  <w:lang w:val="en-GB" w:eastAsia="zh-CN"/>
                </w:rPr>
                <w:t xml:space="preserve">of </w:t>
              </w:r>
            </w:ins>
            <w:del w:id="63" w:author="Giulia Costantini" w:date="2015-11-01T15:08:00Z">
              <w:r w:rsidR="00C90D8F" w:rsidRPr="00D63A35" w:rsidDel="00D63A35">
                <w:rPr>
                  <w:rFonts w:cs="Arial"/>
                  <w:lang w:val="en-GB" w:eastAsia="zh-CN"/>
                  <w:rPrChange w:id="64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van </w:delText>
              </w:r>
            </w:del>
            <w:ins w:id="65" w:author="Youri Tjang" w:date="2015-07-13T17:25:00Z">
              <w:r w:rsidR="00F014F9" w:rsidRPr="00D63A35">
                <w:rPr>
                  <w:rFonts w:cs="Arial"/>
                  <w:lang w:val="en-GB" w:eastAsia="zh-CN"/>
                  <w:rPrChange w:id="66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t>112</w:t>
              </w:r>
            </w:ins>
            <w:del w:id="67" w:author="Youri Tjang" w:date="2015-07-13T17:25:00Z">
              <w:r w:rsidR="00333A93" w:rsidRPr="00D63A35" w:rsidDel="00F014F9">
                <w:rPr>
                  <w:rFonts w:cs="Arial"/>
                  <w:lang w:val="en-GB" w:eastAsia="zh-CN"/>
                  <w:rPrChange w:id="68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delText>84</w:delText>
              </w:r>
            </w:del>
            <w:r w:rsidR="00333A93" w:rsidRPr="00D63A35">
              <w:rPr>
                <w:rFonts w:cs="Arial"/>
                <w:lang w:val="en-GB" w:eastAsia="zh-CN"/>
                <w:rPrChange w:id="69" w:author="Giulia Costantini" w:date="2015-11-01T15:08:00Z">
                  <w:rPr>
                    <w:rFonts w:cs="Arial"/>
                    <w:lang w:val="nl-NL" w:eastAsia="zh-CN"/>
                  </w:rPr>
                </w:rPrChange>
              </w:rPr>
              <w:t xml:space="preserve"> </w:t>
            </w:r>
            <w:ins w:id="70" w:author="Giulia Costantini" w:date="2015-11-01T15:08:00Z">
              <w:r>
                <w:rPr>
                  <w:rFonts w:cs="Arial"/>
                  <w:lang w:val="en-GB" w:eastAsia="zh-CN"/>
                </w:rPr>
                <w:t>hours</w:t>
              </w:r>
            </w:ins>
            <w:del w:id="71" w:author="Giulia Costantini" w:date="2015-11-01T15:08:00Z">
              <w:r w:rsidR="00C90D8F" w:rsidRPr="00D63A35" w:rsidDel="00D63A35">
                <w:rPr>
                  <w:rFonts w:cs="Arial"/>
                  <w:lang w:val="en-GB" w:eastAsia="zh-CN"/>
                  <w:rPrChange w:id="72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 uur</w:delText>
              </w:r>
            </w:del>
            <w:r w:rsidR="00C90D8F" w:rsidRPr="00D63A35">
              <w:rPr>
                <w:rFonts w:cs="Arial"/>
                <w:lang w:val="en-GB" w:eastAsia="zh-CN"/>
                <w:rPrChange w:id="73" w:author="Giulia Costantini" w:date="2015-11-01T15:08:00Z">
                  <w:rPr>
                    <w:rFonts w:cs="Arial"/>
                    <w:lang w:val="nl-NL" w:eastAsia="zh-CN"/>
                  </w:rPr>
                </w:rPrChange>
              </w:rPr>
              <w:t xml:space="preserve">. </w:t>
            </w:r>
          </w:p>
          <w:p w14:paraId="3BB0C89F" w14:textId="0130743E" w:rsidR="00EA3DC6" w:rsidRPr="00D63A35" w:rsidRDefault="00EA3DC6" w:rsidP="00EA3DC6">
            <w:pPr>
              <w:autoSpaceDE w:val="0"/>
              <w:autoSpaceDN w:val="0"/>
              <w:adjustRightInd w:val="0"/>
              <w:rPr>
                <w:rFonts w:cs="Arial"/>
                <w:lang w:val="en-GB" w:eastAsia="zh-CN"/>
                <w:rPrChange w:id="74" w:author="Giulia Costantini" w:date="2015-11-01T15:08:00Z">
                  <w:rPr>
                    <w:rFonts w:cs="Arial"/>
                    <w:lang w:val="nl-NL" w:eastAsia="zh-CN"/>
                  </w:rPr>
                </w:rPrChange>
              </w:rPr>
            </w:pPr>
            <w:del w:id="75" w:author="Giulia Costantini" w:date="2015-11-01T15:08:00Z">
              <w:r w:rsidRPr="00D63A35" w:rsidDel="00D63A35">
                <w:rPr>
                  <w:rFonts w:cs="Arial"/>
                  <w:lang w:val="en-GB" w:eastAsia="zh-CN"/>
                  <w:rPrChange w:id="76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De verdeling </w:delText>
              </w:r>
            </w:del>
            <w:ins w:id="77" w:author="Giulia Costantini" w:date="2015-11-01T15:08:00Z">
              <w:r w:rsidR="00D63A35" w:rsidRPr="00D63A35">
                <w:rPr>
                  <w:rFonts w:cs="Arial"/>
                  <w:lang w:val="en-GB" w:eastAsia="zh-CN"/>
                  <w:rPrChange w:id="78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t xml:space="preserve">The </w:t>
              </w:r>
              <w:r w:rsidR="00D63A35">
                <w:rPr>
                  <w:rFonts w:cs="Arial"/>
                  <w:lang w:val="en-GB" w:eastAsia="zh-CN"/>
                </w:rPr>
                <w:t xml:space="preserve">distribution </w:t>
              </w:r>
              <w:r w:rsidR="00D63A35" w:rsidRPr="00D63A35">
                <w:rPr>
                  <w:rFonts w:cs="Arial"/>
                  <w:lang w:val="en-GB" w:eastAsia="zh-CN"/>
                  <w:rPrChange w:id="79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t xml:space="preserve">of these </w:t>
              </w:r>
            </w:ins>
            <w:del w:id="80" w:author="Giulia Costantini" w:date="2015-11-01T15:08:00Z">
              <w:r w:rsidRPr="00D63A35" w:rsidDel="00D63A35">
                <w:rPr>
                  <w:rFonts w:cs="Arial"/>
                  <w:lang w:val="en-GB" w:eastAsia="zh-CN"/>
                  <w:rPrChange w:id="81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van deze </w:delText>
              </w:r>
            </w:del>
            <w:del w:id="82" w:author="Youri Tjang" w:date="2015-07-13T17:25:00Z">
              <w:r w:rsidR="00333A93" w:rsidRPr="00D63A35" w:rsidDel="00F014F9">
                <w:rPr>
                  <w:rFonts w:cs="Arial"/>
                  <w:lang w:val="en-GB" w:eastAsia="zh-CN"/>
                  <w:rPrChange w:id="83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delText>84</w:delText>
              </w:r>
              <w:r w:rsidRPr="00D63A35" w:rsidDel="00F014F9">
                <w:rPr>
                  <w:rFonts w:cs="Arial"/>
                  <w:lang w:val="en-GB" w:eastAsia="zh-CN"/>
                  <w:rPrChange w:id="84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 </w:delText>
              </w:r>
            </w:del>
            <w:ins w:id="85" w:author="Youri Tjang" w:date="2015-07-13T17:25:00Z">
              <w:r w:rsidR="00F014F9" w:rsidRPr="00D63A35">
                <w:rPr>
                  <w:rFonts w:cs="Arial"/>
                  <w:lang w:val="en-GB" w:eastAsia="zh-CN"/>
                  <w:rPrChange w:id="86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t xml:space="preserve">112 </w:t>
              </w:r>
            </w:ins>
            <w:del w:id="87" w:author="Giulia Costantini" w:date="2015-11-01T15:08:00Z">
              <w:r w:rsidRPr="00D63A35" w:rsidDel="00D63A35">
                <w:rPr>
                  <w:rFonts w:cs="Arial"/>
                  <w:lang w:val="en-GB" w:eastAsia="zh-CN"/>
                  <w:rPrChange w:id="88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uur </w:delText>
              </w:r>
            </w:del>
            <w:ins w:id="89" w:author="Giulia Costantini" w:date="2015-11-01T15:08:00Z">
              <w:r w:rsidR="00D63A35" w:rsidRPr="00D63A35">
                <w:rPr>
                  <w:rFonts w:cs="Arial"/>
                  <w:lang w:val="en-GB" w:eastAsia="zh-CN"/>
                  <w:rPrChange w:id="90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t xml:space="preserve">hours </w:t>
              </w:r>
            </w:ins>
            <w:del w:id="91" w:author="Giulia Costantini" w:date="2015-11-01T15:08:00Z">
              <w:r w:rsidRPr="00D63A35" w:rsidDel="00D63A35">
                <w:rPr>
                  <w:rFonts w:cs="Arial"/>
                  <w:lang w:val="en-GB" w:eastAsia="zh-CN"/>
                  <w:rPrChange w:id="92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over de collegeweken </w:delText>
              </w:r>
            </w:del>
            <w:ins w:id="93" w:author="Giulia Costantini" w:date="2015-11-01T15:08:00Z">
              <w:r w:rsidR="00D63A35">
                <w:rPr>
                  <w:rFonts w:cs="Arial"/>
                  <w:lang w:val="en-GB" w:eastAsia="zh-CN"/>
                </w:rPr>
                <w:t>is as follows</w:t>
              </w:r>
            </w:ins>
            <w:del w:id="94" w:author="Giulia Costantini" w:date="2015-11-01T15:08:00Z">
              <w:r w:rsidRPr="00D63A35" w:rsidDel="00D63A35">
                <w:rPr>
                  <w:rFonts w:cs="Arial"/>
                  <w:lang w:val="en-GB" w:eastAsia="zh-CN"/>
                  <w:rPrChange w:id="95" w:author="Giulia Costantini" w:date="2015-11-01T15:08:00Z">
                    <w:rPr>
                      <w:rFonts w:cs="Arial"/>
                      <w:lang w:val="nl-NL" w:eastAsia="zh-CN"/>
                    </w:rPr>
                  </w:rPrChange>
                </w:rPr>
                <w:delText>is als volgt</w:delText>
              </w:r>
            </w:del>
            <w:r w:rsidRPr="00D63A35">
              <w:rPr>
                <w:rFonts w:cs="Arial"/>
                <w:lang w:val="en-GB" w:eastAsia="zh-CN"/>
                <w:rPrChange w:id="96" w:author="Giulia Costantini" w:date="2015-11-01T15:08:00Z">
                  <w:rPr>
                    <w:rFonts w:cs="Arial"/>
                    <w:lang w:val="nl-NL" w:eastAsia="zh-CN"/>
                  </w:rPr>
                </w:rPrChange>
              </w:rPr>
              <w:t>:</w:t>
            </w:r>
          </w:p>
          <w:p w14:paraId="6652228E" w14:textId="76C342B7" w:rsidR="00573994" w:rsidRPr="00D63A35" w:rsidRDefault="00573994" w:rsidP="00573994">
            <w:pPr>
              <w:autoSpaceDE w:val="0"/>
              <w:autoSpaceDN w:val="0"/>
              <w:adjustRightInd w:val="0"/>
              <w:rPr>
                <w:rFonts w:cs="Arial"/>
                <w:lang w:val="en-GB" w:eastAsia="zh-CN"/>
                <w:rPrChange w:id="97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</w:pPr>
            <w:del w:id="98" w:author="Giulia Costantini" w:date="2015-11-01T15:08:00Z">
              <w:r w:rsidRPr="00D63A35" w:rsidDel="00D63A35">
                <w:rPr>
                  <w:rFonts w:cs="Arial"/>
                  <w:lang w:val="en-GB" w:eastAsia="zh-CN"/>
                  <w:rPrChange w:id="99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Begeleide </w:delText>
              </w:r>
            </w:del>
            <w:ins w:id="100" w:author="Giulia Costantini" w:date="2015-11-01T15:08:00Z">
              <w:r w:rsidR="00D63A35" w:rsidRPr="00D63A35">
                <w:rPr>
                  <w:rFonts w:cs="Arial"/>
                  <w:lang w:val="en-GB" w:eastAsia="zh-CN"/>
                  <w:rPrChange w:id="101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t xml:space="preserve">Supervised </w:t>
              </w:r>
            </w:ins>
            <w:del w:id="102" w:author="Giulia Costantini" w:date="2015-11-01T15:08:00Z">
              <w:r w:rsidRPr="00D63A35" w:rsidDel="00D63A35">
                <w:rPr>
                  <w:rFonts w:cs="Arial"/>
                  <w:lang w:val="en-GB" w:eastAsia="zh-CN"/>
                  <w:rPrChange w:id="103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>colleges</w:delText>
              </w:r>
            </w:del>
            <w:ins w:id="104" w:author="Giulia Costantini" w:date="2015-11-01T15:08:00Z">
              <w:r w:rsidR="00D63A35" w:rsidRPr="00D63A35">
                <w:rPr>
                  <w:rFonts w:cs="Arial"/>
                  <w:lang w:val="en-GB" w:eastAsia="zh-CN"/>
                  <w:rPrChange w:id="105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t>lessons</w:t>
              </w:r>
            </w:ins>
            <w:r w:rsidRPr="00D63A35">
              <w:rPr>
                <w:rFonts w:cs="Arial"/>
                <w:lang w:val="en-GB" w:eastAsia="zh-CN"/>
                <w:rPrChange w:id="106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  <w:t xml:space="preserve">: </w:t>
            </w:r>
          </w:p>
          <w:p w14:paraId="7804A130" w14:textId="0927E928" w:rsidR="00573994" w:rsidRPr="00D63A35" w:rsidRDefault="00BF1450" w:rsidP="00573994">
            <w:pPr>
              <w:autoSpaceDE w:val="0"/>
              <w:autoSpaceDN w:val="0"/>
              <w:adjustRightInd w:val="0"/>
              <w:rPr>
                <w:rFonts w:cs="Arial"/>
                <w:lang w:val="en-GB" w:eastAsia="zh-CN"/>
                <w:rPrChange w:id="107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</w:pPr>
            <w:r w:rsidRPr="00D63A35">
              <w:rPr>
                <w:rFonts w:cs="Arial"/>
                <w:lang w:val="en-GB" w:eastAsia="zh-CN"/>
                <w:rPrChange w:id="108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  <w:t xml:space="preserve"> - </w:t>
            </w:r>
            <w:del w:id="109" w:author="Giulia Costantini" w:date="2015-11-01T15:09:00Z">
              <w:r w:rsidRPr="00D63A35" w:rsidDel="00D63A35">
                <w:rPr>
                  <w:rFonts w:cs="Arial"/>
                  <w:lang w:val="en-GB" w:eastAsia="zh-CN"/>
                  <w:rPrChange w:id="110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>g</w:delText>
              </w:r>
              <w:r w:rsidR="003B38F6" w:rsidRPr="00D63A35" w:rsidDel="00D63A35">
                <w:rPr>
                  <w:rFonts w:cs="Arial"/>
                  <w:lang w:val="en-GB" w:eastAsia="zh-CN"/>
                  <w:rPrChange w:id="111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edurende </w:delText>
              </w:r>
            </w:del>
            <w:ins w:id="112" w:author="Giulia Costantini" w:date="2015-11-01T15:09:00Z">
              <w:r w:rsidR="00D63A35" w:rsidRPr="00D63A35">
                <w:rPr>
                  <w:rFonts w:cs="Arial"/>
                  <w:lang w:val="en-GB" w:eastAsia="zh-CN"/>
                  <w:rPrChange w:id="113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t xml:space="preserve">during </w:t>
              </w:r>
            </w:ins>
            <w:r w:rsidR="003B38F6" w:rsidRPr="00D63A35">
              <w:rPr>
                <w:rFonts w:cs="Arial"/>
                <w:lang w:val="en-GB" w:eastAsia="zh-CN"/>
                <w:rPrChange w:id="114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  <w:t xml:space="preserve">8 </w:t>
            </w:r>
            <w:del w:id="115" w:author="Giulia Costantini" w:date="2015-11-01T15:09:00Z">
              <w:r w:rsidR="003B38F6" w:rsidRPr="00D63A35" w:rsidDel="00D63A35">
                <w:rPr>
                  <w:rFonts w:cs="Arial"/>
                  <w:lang w:val="en-GB" w:eastAsia="zh-CN"/>
                  <w:rPrChange w:id="116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>weken</w:delText>
              </w:r>
            </w:del>
            <w:ins w:id="117" w:author="Giulia Costantini" w:date="2015-11-01T15:09:00Z">
              <w:r w:rsidR="00D63A35">
                <w:rPr>
                  <w:rFonts w:cs="Arial"/>
                  <w:lang w:val="en-GB" w:eastAsia="zh-CN"/>
                </w:rPr>
                <w:t>weeks</w:t>
              </w:r>
            </w:ins>
            <w:r w:rsidR="003B38F6" w:rsidRPr="00D63A35">
              <w:rPr>
                <w:rFonts w:cs="Arial"/>
                <w:lang w:val="en-GB" w:eastAsia="zh-CN"/>
                <w:rPrChange w:id="118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  <w:t xml:space="preserve">:  8 * </w:t>
            </w:r>
            <w:del w:id="119" w:author="Youri Tjang" w:date="2015-07-13T17:27:00Z">
              <w:r w:rsidR="00EB07EB" w:rsidRPr="00D63A35" w:rsidDel="00030C14">
                <w:rPr>
                  <w:rFonts w:cs="Arial"/>
                  <w:lang w:val="en-GB" w:eastAsia="zh-CN"/>
                  <w:rPrChange w:id="120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>150</w:delText>
              </w:r>
              <w:r w:rsidR="00573994" w:rsidRPr="00D63A35" w:rsidDel="00030C14">
                <w:rPr>
                  <w:rFonts w:cs="Arial"/>
                  <w:lang w:val="en-GB" w:eastAsia="zh-CN"/>
                  <w:rPrChange w:id="121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 </w:delText>
              </w:r>
            </w:del>
            <w:ins w:id="122" w:author="Youri Tjang" w:date="2015-07-13T17:27:00Z">
              <w:del w:id="123" w:author="Giulia Costantini" w:date="2015-11-01T14:34:00Z">
                <w:r w:rsidR="00030C14" w:rsidRPr="00D63A35" w:rsidDel="004B0C66">
                  <w:rPr>
                    <w:rFonts w:cs="Arial"/>
                    <w:lang w:val="en-GB" w:eastAsia="zh-CN"/>
                    <w:rPrChange w:id="124" w:author="Giulia Costantini" w:date="2015-11-01T15:09:00Z">
                      <w:rPr>
                        <w:rFonts w:cs="Arial"/>
                        <w:lang w:val="nl-NL" w:eastAsia="zh-CN"/>
                      </w:rPr>
                    </w:rPrChange>
                  </w:rPr>
                  <w:delText>2</w:delText>
                </w:r>
              </w:del>
            </w:ins>
            <w:ins w:id="125" w:author="Giulia Costantini" w:date="2015-11-01T14:34:00Z">
              <w:r w:rsidR="004B0C66" w:rsidRPr="00D63A35">
                <w:rPr>
                  <w:rFonts w:cs="Arial"/>
                  <w:lang w:val="en-GB" w:eastAsia="zh-CN"/>
                  <w:rPrChange w:id="126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t>1</w:t>
              </w:r>
            </w:ins>
            <w:ins w:id="127" w:author="Youri Tjang" w:date="2015-07-13T17:27:00Z">
              <w:r w:rsidR="00030C14" w:rsidRPr="00D63A35">
                <w:rPr>
                  <w:rFonts w:cs="Arial"/>
                  <w:lang w:val="en-GB" w:eastAsia="zh-CN"/>
                  <w:rPrChange w:id="128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t xml:space="preserve">00 </w:t>
              </w:r>
            </w:ins>
            <w:r w:rsidR="00573994" w:rsidRPr="00D63A35">
              <w:rPr>
                <w:rFonts w:cs="Arial"/>
                <w:lang w:val="en-GB" w:eastAsia="zh-CN"/>
                <w:rPrChange w:id="129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  <w:t>minute</w:t>
            </w:r>
            <w:ins w:id="130" w:author="Giulia Costantini" w:date="2015-11-01T15:09:00Z">
              <w:r w:rsidR="00D63A35">
                <w:rPr>
                  <w:rFonts w:cs="Arial"/>
                  <w:lang w:val="en-GB" w:eastAsia="zh-CN"/>
                </w:rPr>
                <w:t>s</w:t>
              </w:r>
            </w:ins>
            <w:del w:id="131" w:author="Giulia Costantini" w:date="2015-11-01T15:09:00Z">
              <w:r w:rsidR="00573994" w:rsidRPr="00D63A35" w:rsidDel="00D63A35">
                <w:rPr>
                  <w:rFonts w:cs="Arial"/>
                  <w:lang w:val="en-GB" w:eastAsia="zh-CN"/>
                  <w:rPrChange w:id="132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>n</w:delText>
              </w:r>
            </w:del>
            <w:r w:rsidR="00573994" w:rsidRPr="00D63A35">
              <w:rPr>
                <w:rFonts w:cs="Arial"/>
                <w:lang w:val="en-GB" w:eastAsia="zh-CN"/>
                <w:rPrChange w:id="133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  <w:tab/>
            </w:r>
            <w:r w:rsidR="00573994" w:rsidRPr="00D63A35">
              <w:rPr>
                <w:rFonts w:cs="Arial"/>
                <w:lang w:val="en-GB" w:eastAsia="zh-CN"/>
                <w:rPrChange w:id="134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  <w:tab/>
              <w:t xml:space="preserve"> </w:t>
            </w:r>
            <w:r w:rsidR="007268AC" w:rsidRPr="00D63A35">
              <w:rPr>
                <w:rFonts w:cs="Arial"/>
                <w:lang w:val="en-GB" w:eastAsia="zh-CN"/>
                <w:rPrChange w:id="135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  <w:t xml:space="preserve">                               </w:t>
            </w:r>
            <w:r w:rsidR="00EA3DC6" w:rsidRPr="00D63A35">
              <w:rPr>
                <w:rFonts w:cs="Arial"/>
                <w:lang w:val="en-GB" w:eastAsia="zh-CN"/>
                <w:rPrChange w:id="136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  <w:t xml:space="preserve"> </w:t>
            </w:r>
            <w:del w:id="137" w:author="Giulia Costantini" w:date="2015-11-01T14:34:00Z">
              <w:r w:rsidR="00333A93" w:rsidRPr="00D63A35" w:rsidDel="004B0C66">
                <w:rPr>
                  <w:rFonts w:cs="Arial"/>
                  <w:lang w:val="en-GB" w:eastAsia="zh-CN"/>
                  <w:rPrChange w:id="138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>2</w:delText>
              </w:r>
            </w:del>
            <w:ins w:id="139" w:author="Youri Tjang" w:date="2015-07-13T17:05:00Z">
              <w:del w:id="140" w:author="Giulia Costantini" w:date="2015-11-01T14:34:00Z">
                <w:r w:rsidR="00C40300" w:rsidRPr="00D63A35" w:rsidDel="004B0C66">
                  <w:rPr>
                    <w:rFonts w:cs="Arial"/>
                    <w:lang w:val="en-GB" w:eastAsia="zh-CN"/>
                    <w:rPrChange w:id="141" w:author="Giulia Costantini" w:date="2015-11-01T15:09:00Z">
                      <w:rPr>
                        <w:rFonts w:cs="Arial"/>
                        <w:lang w:val="nl-NL" w:eastAsia="zh-CN"/>
                      </w:rPr>
                    </w:rPrChange>
                  </w:rPr>
                  <w:delText>5</w:delText>
                </w:r>
              </w:del>
            </w:ins>
            <w:ins w:id="142" w:author="Giulia Costantini" w:date="2015-11-01T14:34:00Z">
              <w:r w:rsidR="004B0C66" w:rsidRPr="00D63A35">
                <w:rPr>
                  <w:rFonts w:cs="Arial"/>
                  <w:lang w:val="en-GB" w:eastAsia="zh-CN"/>
                  <w:rPrChange w:id="143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t>13</w:t>
              </w:r>
            </w:ins>
            <w:del w:id="144" w:author="Youri Tjang" w:date="2015-07-13T17:05:00Z">
              <w:r w:rsidR="002E0A1B" w:rsidRPr="00D63A35" w:rsidDel="00C40300">
                <w:rPr>
                  <w:rFonts w:cs="Arial"/>
                  <w:lang w:val="en-GB" w:eastAsia="zh-CN"/>
                  <w:rPrChange w:id="145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>0</w:delText>
              </w:r>
            </w:del>
            <w:r w:rsidR="00573994" w:rsidRPr="00D63A35">
              <w:rPr>
                <w:rFonts w:cs="Arial"/>
                <w:lang w:val="en-GB" w:eastAsia="zh-CN"/>
                <w:rPrChange w:id="146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  <w:t xml:space="preserve"> </w:t>
            </w:r>
            <w:del w:id="147" w:author="Giulia Costantini" w:date="2015-11-01T15:09:00Z">
              <w:r w:rsidR="00573994" w:rsidRPr="00D63A35" w:rsidDel="00D63A35">
                <w:rPr>
                  <w:rFonts w:cs="Arial"/>
                  <w:lang w:val="en-GB" w:eastAsia="zh-CN"/>
                  <w:rPrChange w:id="148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>uur</w:delText>
              </w:r>
            </w:del>
            <w:ins w:id="149" w:author="Giulia Costantini" w:date="2015-11-01T15:09:00Z">
              <w:r w:rsidR="00D63A35">
                <w:rPr>
                  <w:rFonts w:cs="Arial"/>
                  <w:lang w:val="en-GB" w:eastAsia="zh-CN"/>
                </w:rPr>
                <w:t>hours</w:t>
              </w:r>
            </w:ins>
          </w:p>
          <w:p w14:paraId="64A89516" w14:textId="05B5974F" w:rsidR="00573994" w:rsidRPr="00D63A35" w:rsidRDefault="00573994" w:rsidP="00573994">
            <w:pPr>
              <w:autoSpaceDE w:val="0"/>
              <w:autoSpaceDN w:val="0"/>
              <w:adjustRightInd w:val="0"/>
              <w:rPr>
                <w:rFonts w:cs="Arial"/>
                <w:lang w:val="en-GB" w:eastAsia="zh-CN"/>
                <w:rPrChange w:id="150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</w:pPr>
            <w:del w:id="151" w:author="Giulia Costantini" w:date="2015-11-01T15:09:00Z">
              <w:r w:rsidRPr="00D63A35" w:rsidDel="00D63A35">
                <w:rPr>
                  <w:rFonts w:cs="Arial"/>
                  <w:lang w:val="en-GB" w:eastAsia="zh-CN"/>
                  <w:rPrChange w:id="152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Onbegeleide </w:delText>
              </w:r>
            </w:del>
            <w:ins w:id="153" w:author="Giulia Costantini" w:date="2015-11-01T15:09:00Z">
              <w:r w:rsidR="00D63A35" w:rsidRPr="00D63A35">
                <w:rPr>
                  <w:rFonts w:cs="Arial"/>
                  <w:lang w:val="en-GB" w:eastAsia="zh-CN"/>
                  <w:rPrChange w:id="154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t xml:space="preserve">Unsupervised </w:t>
              </w:r>
            </w:ins>
            <w:del w:id="155" w:author="Giulia Costantini" w:date="2015-11-01T15:09:00Z">
              <w:r w:rsidRPr="00D63A35" w:rsidDel="00D63A35">
                <w:rPr>
                  <w:rFonts w:cs="Arial"/>
                  <w:lang w:val="en-GB" w:eastAsia="zh-CN"/>
                  <w:rPrChange w:id="156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>uren per week</w:delText>
              </w:r>
            </w:del>
            <w:ins w:id="157" w:author="Giulia Costantini" w:date="2015-11-01T15:09:00Z">
              <w:r w:rsidR="00D63A35">
                <w:rPr>
                  <w:rFonts w:cs="Arial"/>
                  <w:lang w:val="en-GB" w:eastAsia="zh-CN"/>
                </w:rPr>
                <w:t>hours</w:t>
              </w:r>
            </w:ins>
            <w:r w:rsidRPr="00D63A35">
              <w:rPr>
                <w:rFonts w:cs="Arial"/>
                <w:lang w:val="en-GB" w:eastAsia="zh-CN"/>
                <w:rPrChange w:id="158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  <w:t>:</w:t>
            </w:r>
          </w:p>
          <w:p w14:paraId="326C6780" w14:textId="6DC7942E" w:rsidR="00573994" w:rsidRPr="00D63A35" w:rsidRDefault="00100A28" w:rsidP="00573994">
            <w:pPr>
              <w:autoSpaceDE w:val="0"/>
              <w:autoSpaceDN w:val="0"/>
              <w:adjustRightInd w:val="0"/>
              <w:rPr>
                <w:rFonts w:cs="Arial"/>
                <w:b/>
                <w:lang w:val="en-GB" w:eastAsia="zh-CN"/>
                <w:rPrChange w:id="159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</w:pPr>
            <w:r w:rsidRPr="00D63A35">
              <w:rPr>
                <w:rFonts w:cs="Arial"/>
                <w:lang w:val="en-GB" w:eastAsia="zh-CN"/>
                <w:rPrChange w:id="160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  <w:t xml:space="preserve"> </w:t>
            </w:r>
            <w:r w:rsidR="00BF1450" w:rsidRPr="00D63A35">
              <w:rPr>
                <w:rFonts w:cs="Arial"/>
                <w:lang w:val="en-GB" w:eastAsia="zh-CN"/>
                <w:rPrChange w:id="161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  <w:t xml:space="preserve">- </w:t>
            </w:r>
            <w:del w:id="162" w:author="Giulia Costantini" w:date="2015-11-01T15:09:00Z">
              <w:r w:rsidR="00BF1450" w:rsidRPr="00D63A35" w:rsidDel="00D63A35">
                <w:rPr>
                  <w:rFonts w:cs="Arial"/>
                  <w:lang w:val="en-GB" w:eastAsia="zh-CN"/>
                  <w:rPrChange w:id="163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bestuderen </w:delText>
              </w:r>
            </w:del>
            <w:ins w:id="164" w:author="Giulia Costantini" w:date="2015-11-01T15:09:00Z">
              <w:r w:rsidR="00D63A35" w:rsidRPr="00D63A35">
                <w:rPr>
                  <w:rFonts w:cs="Arial"/>
                  <w:lang w:val="en-GB" w:eastAsia="zh-CN"/>
                  <w:rPrChange w:id="165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t xml:space="preserve">studying of the </w:t>
              </w:r>
            </w:ins>
            <w:r w:rsidR="00BF1450" w:rsidRPr="00D63A35">
              <w:rPr>
                <w:rFonts w:cs="Arial"/>
                <w:lang w:val="en-GB" w:eastAsia="zh-CN"/>
                <w:rPrChange w:id="166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  <w:t>theor</w:t>
            </w:r>
            <w:ins w:id="167" w:author="Giulia Costantini" w:date="2015-11-01T15:09:00Z">
              <w:r w:rsidR="00D63A35">
                <w:rPr>
                  <w:rFonts w:cs="Arial"/>
                  <w:lang w:val="en-GB" w:eastAsia="zh-CN"/>
                </w:rPr>
                <w:t>y</w:t>
              </w:r>
            </w:ins>
            <w:del w:id="168" w:author="Giulia Costantini" w:date="2015-11-01T15:09:00Z">
              <w:r w:rsidR="00BF1450" w:rsidRPr="00D63A35" w:rsidDel="00D63A35">
                <w:rPr>
                  <w:rFonts w:cs="Arial"/>
                  <w:lang w:val="en-GB" w:eastAsia="zh-CN"/>
                  <w:rPrChange w:id="169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>ie</w:delText>
              </w:r>
            </w:del>
            <w:del w:id="170" w:author="Giulia Costantini" w:date="2015-11-01T14:35:00Z">
              <w:r w:rsidR="00333A93" w:rsidRPr="00D63A35" w:rsidDel="004B0C66">
                <w:rPr>
                  <w:rFonts w:cs="Arial"/>
                  <w:lang w:val="en-GB" w:eastAsia="zh-CN"/>
                  <w:rPrChange w:id="171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 (8 * 3</w:delText>
              </w:r>
              <w:r w:rsidR="00BF1450" w:rsidRPr="00D63A35" w:rsidDel="004B0C66">
                <w:rPr>
                  <w:rFonts w:cs="Arial"/>
                  <w:lang w:val="en-GB" w:eastAsia="zh-CN"/>
                  <w:rPrChange w:id="172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 uur per week)</w:delText>
              </w:r>
            </w:del>
            <w:r w:rsidR="00573994" w:rsidRPr="00D63A35">
              <w:rPr>
                <w:rFonts w:cs="Arial"/>
                <w:lang w:val="en-GB" w:eastAsia="zh-CN"/>
                <w:rPrChange w:id="173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  <w:tab/>
              <w:t xml:space="preserve">          </w:t>
            </w:r>
            <w:r w:rsidR="007268AC" w:rsidRPr="00D63A35">
              <w:rPr>
                <w:rFonts w:cs="Arial"/>
                <w:lang w:val="en-GB" w:eastAsia="zh-CN"/>
                <w:rPrChange w:id="174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  <w:t xml:space="preserve">                      </w:t>
            </w:r>
            <w:r w:rsidR="00EA3DC6" w:rsidRPr="00D63A35">
              <w:rPr>
                <w:rFonts w:cs="Arial"/>
                <w:lang w:val="en-GB" w:eastAsia="zh-CN"/>
                <w:rPrChange w:id="175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  <w:t xml:space="preserve"> </w:t>
            </w:r>
            <w:ins w:id="176" w:author="Giulia Costantini" w:date="2015-11-01T14:35:00Z">
              <w:r w:rsidR="004B0C66" w:rsidRPr="00D63A35">
                <w:rPr>
                  <w:rFonts w:cs="Arial"/>
                  <w:lang w:val="en-GB" w:eastAsia="zh-CN"/>
                  <w:rPrChange w:id="177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t xml:space="preserve">                                      </w:t>
              </w:r>
            </w:ins>
            <w:del w:id="178" w:author="Giulia Costantini" w:date="2015-11-01T14:35:00Z">
              <w:r w:rsidR="00333A93" w:rsidRPr="00D63A35" w:rsidDel="004B0C66">
                <w:rPr>
                  <w:rFonts w:cs="Arial"/>
                  <w:lang w:val="en-GB" w:eastAsia="zh-CN"/>
                  <w:rPrChange w:id="179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>24</w:delText>
              </w:r>
              <w:r w:rsidR="00573994" w:rsidRPr="00D63A35" w:rsidDel="004B0C66">
                <w:rPr>
                  <w:rFonts w:cs="Arial"/>
                  <w:lang w:val="en-GB" w:eastAsia="zh-CN"/>
                  <w:rPrChange w:id="180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 </w:delText>
              </w:r>
            </w:del>
            <w:ins w:id="181" w:author="Giulia Costantini" w:date="2015-11-01T14:35:00Z">
              <w:r w:rsidR="004B0C66" w:rsidRPr="00D63A35">
                <w:rPr>
                  <w:rFonts w:cs="Arial"/>
                  <w:lang w:val="en-GB" w:eastAsia="zh-CN"/>
                  <w:rPrChange w:id="182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t xml:space="preserve">39 </w:t>
              </w:r>
            </w:ins>
            <w:ins w:id="183" w:author="Giulia Costantini" w:date="2015-11-01T15:09:00Z">
              <w:r w:rsidR="00D63A35" w:rsidRPr="00D63A35">
                <w:rPr>
                  <w:rFonts w:cs="Arial"/>
                  <w:lang w:val="en-GB" w:eastAsia="zh-CN"/>
                  <w:rPrChange w:id="184" w:author="Giulia Costantini" w:date="2015-11-01T15:09:00Z">
                    <w:rPr>
                      <w:rFonts w:cs="Arial"/>
                      <w:lang w:val="en-GB" w:eastAsia="zh-CN"/>
                    </w:rPr>
                  </w:rPrChange>
                </w:rPr>
                <w:t>hours</w:t>
              </w:r>
            </w:ins>
            <w:del w:id="185" w:author="Giulia Costantini" w:date="2015-11-01T15:09:00Z">
              <w:r w:rsidR="00573994" w:rsidRPr="00D63A35" w:rsidDel="00D63A35">
                <w:rPr>
                  <w:rFonts w:cs="Arial"/>
                  <w:lang w:val="en-GB" w:eastAsia="zh-CN"/>
                  <w:rPrChange w:id="186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>uur</w:delText>
              </w:r>
            </w:del>
          </w:p>
          <w:p w14:paraId="2EFAC371" w14:textId="3C47EDEB" w:rsidR="00573994" w:rsidRPr="00834402" w:rsidRDefault="00100A28" w:rsidP="00573994">
            <w:pPr>
              <w:autoSpaceDE w:val="0"/>
              <w:autoSpaceDN w:val="0"/>
              <w:adjustRightInd w:val="0"/>
              <w:rPr>
                <w:rFonts w:cs="Arial"/>
                <w:lang w:val="en-GB" w:eastAsia="zh-CN"/>
                <w:rPrChange w:id="187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</w:pPr>
            <w:r w:rsidRPr="00834402">
              <w:rPr>
                <w:rFonts w:cs="Arial"/>
                <w:lang w:val="en-GB" w:eastAsia="zh-CN"/>
                <w:rPrChange w:id="188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  <w:t xml:space="preserve"> </w:t>
            </w:r>
            <w:r w:rsidR="00BF1450" w:rsidRPr="00834402">
              <w:rPr>
                <w:rFonts w:cs="Arial"/>
                <w:lang w:val="en-GB" w:eastAsia="zh-CN"/>
                <w:rPrChange w:id="189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  <w:t xml:space="preserve">- </w:t>
            </w:r>
            <w:del w:id="190" w:author="Giulia Costantini" w:date="2015-11-01T15:09:00Z">
              <w:r w:rsidR="00BF1450" w:rsidRPr="00834402" w:rsidDel="00D63A35">
                <w:rPr>
                  <w:rFonts w:cs="Arial"/>
                  <w:lang w:val="en-GB" w:eastAsia="zh-CN"/>
                  <w:rPrChange w:id="191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uitwerken </w:delText>
              </w:r>
            </w:del>
            <w:ins w:id="192" w:author="Giulia Costantini" w:date="2015-11-01T15:09:00Z">
              <w:r w:rsidR="00D63A35" w:rsidRPr="00834402">
                <w:rPr>
                  <w:rFonts w:cs="Arial"/>
                  <w:lang w:val="en-GB" w:eastAsia="zh-CN"/>
                  <w:rPrChange w:id="193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t xml:space="preserve">working on the </w:t>
              </w:r>
            </w:ins>
            <w:del w:id="194" w:author="Giulia Costantini" w:date="2015-11-01T15:09:00Z">
              <w:r w:rsidR="00BF1450" w:rsidRPr="00834402" w:rsidDel="00D63A35">
                <w:rPr>
                  <w:rFonts w:cs="Arial"/>
                  <w:lang w:val="en-GB" w:eastAsia="zh-CN"/>
                  <w:rPrChange w:id="195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>van opdracht</w:delText>
              </w:r>
              <w:r w:rsidRPr="00834402" w:rsidDel="00D63A35">
                <w:rPr>
                  <w:rFonts w:cs="Arial"/>
                  <w:lang w:val="en-GB" w:eastAsia="zh-CN"/>
                  <w:rPrChange w:id="196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>en</w:delText>
              </w:r>
            </w:del>
            <w:del w:id="197" w:author="Giulia Costantini" w:date="2015-11-01T14:35:00Z">
              <w:r w:rsidR="00074468" w:rsidRPr="00834402" w:rsidDel="004B0C66">
                <w:rPr>
                  <w:rFonts w:cs="Arial"/>
                  <w:lang w:val="en-GB" w:eastAsia="zh-CN"/>
                  <w:rPrChange w:id="198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 </w:delText>
              </w:r>
            </w:del>
            <w:ins w:id="199" w:author="Giulia Costantini" w:date="2015-11-01T15:09:00Z">
              <w:r w:rsidR="00D63A35" w:rsidRPr="00834402">
                <w:rPr>
                  <w:rFonts w:cs="Arial"/>
                  <w:lang w:val="en-GB" w:eastAsia="zh-CN"/>
                  <w:rPrChange w:id="200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t>assignment</w:t>
              </w:r>
            </w:ins>
            <w:del w:id="201" w:author="Giulia Costantini" w:date="2015-11-01T14:35:00Z">
              <w:r w:rsidR="00074468" w:rsidRPr="00834402" w:rsidDel="004B0C66">
                <w:rPr>
                  <w:rFonts w:cs="Arial"/>
                  <w:lang w:val="en-GB" w:eastAsia="zh-CN"/>
                  <w:rPrChange w:id="202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(8 * </w:delText>
              </w:r>
              <w:r w:rsidR="002E0A1B" w:rsidRPr="00834402" w:rsidDel="004B0C66">
                <w:rPr>
                  <w:rFonts w:cs="Arial"/>
                  <w:lang w:val="en-GB" w:eastAsia="zh-CN"/>
                  <w:rPrChange w:id="203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>5</w:delText>
              </w:r>
              <w:r w:rsidR="00BF1450" w:rsidRPr="00834402" w:rsidDel="004B0C66">
                <w:rPr>
                  <w:rFonts w:cs="Arial"/>
                  <w:lang w:val="en-GB" w:eastAsia="zh-CN"/>
                  <w:rPrChange w:id="204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 uur per week)</w:delText>
              </w:r>
            </w:del>
            <w:r w:rsidR="00BF1450" w:rsidRPr="00834402">
              <w:rPr>
                <w:rFonts w:cs="Arial"/>
                <w:lang w:val="en-GB" w:eastAsia="zh-CN"/>
                <w:rPrChange w:id="205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  <w:tab/>
            </w:r>
            <w:r w:rsidR="00573994" w:rsidRPr="00834402">
              <w:rPr>
                <w:rFonts w:cs="Arial"/>
                <w:lang w:val="en-GB" w:eastAsia="zh-CN"/>
                <w:rPrChange w:id="206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  <w:t xml:space="preserve">      </w:t>
            </w:r>
            <w:r w:rsidRPr="00834402">
              <w:rPr>
                <w:rFonts w:cs="Arial"/>
                <w:lang w:val="en-GB" w:eastAsia="zh-CN"/>
                <w:rPrChange w:id="207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  <w:t xml:space="preserve">             </w:t>
            </w:r>
            <w:r w:rsidR="00EA3DC6" w:rsidRPr="00834402">
              <w:rPr>
                <w:rFonts w:cs="Arial"/>
                <w:lang w:val="en-GB" w:eastAsia="zh-CN"/>
                <w:rPrChange w:id="208" w:author="Giulia Costantini" w:date="2015-11-01T15:09:00Z">
                  <w:rPr>
                    <w:rFonts w:cs="Arial"/>
                    <w:lang w:val="nl-NL" w:eastAsia="zh-CN"/>
                  </w:rPr>
                </w:rPrChange>
              </w:rPr>
              <w:t xml:space="preserve"> </w:t>
            </w:r>
            <w:ins w:id="209" w:author="Giulia Costantini" w:date="2015-11-01T14:35:00Z">
              <w:r w:rsidR="004B0C66" w:rsidRPr="00834402">
                <w:rPr>
                  <w:rFonts w:cs="Arial"/>
                  <w:lang w:val="en-GB" w:eastAsia="zh-CN"/>
                  <w:rPrChange w:id="210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t xml:space="preserve">                                      </w:t>
              </w:r>
            </w:ins>
            <w:del w:id="211" w:author="Giulia Costantini" w:date="2015-11-01T14:35:00Z">
              <w:r w:rsidR="002E0A1B" w:rsidRPr="00834402" w:rsidDel="004B0C66">
                <w:rPr>
                  <w:rFonts w:cs="Arial"/>
                  <w:lang w:val="en-GB" w:eastAsia="zh-CN"/>
                  <w:rPrChange w:id="212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>40</w:delText>
              </w:r>
              <w:r w:rsidR="00573994" w:rsidRPr="00834402" w:rsidDel="004B0C66">
                <w:rPr>
                  <w:rFonts w:cs="Arial"/>
                  <w:lang w:val="en-GB" w:eastAsia="zh-CN"/>
                  <w:rPrChange w:id="213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 xml:space="preserve"> </w:delText>
              </w:r>
            </w:del>
            <w:ins w:id="214" w:author="Giulia Costantini" w:date="2015-11-01T14:35:00Z">
              <w:r w:rsidR="004B0C66" w:rsidRPr="00834402">
                <w:rPr>
                  <w:rFonts w:cs="Arial"/>
                  <w:lang w:val="en-GB" w:eastAsia="zh-CN"/>
                  <w:rPrChange w:id="215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t xml:space="preserve">60 </w:t>
              </w:r>
            </w:ins>
            <w:ins w:id="216" w:author="Giulia Costantini" w:date="2015-11-01T15:09:00Z">
              <w:r w:rsidR="00D63A35" w:rsidRPr="00834402">
                <w:rPr>
                  <w:rFonts w:cs="Arial"/>
                  <w:lang w:val="en-GB" w:eastAsia="zh-CN"/>
                  <w:rPrChange w:id="217" w:author="Giulia Costantini" w:date="2015-11-01T15:09:00Z">
                    <w:rPr>
                      <w:rFonts w:cs="Arial"/>
                      <w:lang w:val="en-GB" w:eastAsia="zh-CN"/>
                    </w:rPr>
                  </w:rPrChange>
                </w:rPr>
                <w:t>hours</w:t>
              </w:r>
            </w:ins>
            <w:del w:id="218" w:author="Giulia Costantini" w:date="2015-11-01T15:09:00Z">
              <w:r w:rsidR="00573994" w:rsidRPr="00834402" w:rsidDel="00D63A35">
                <w:rPr>
                  <w:rFonts w:cs="Arial"/>
                  <w:lang w:val="en-GB" w:eastAsia="zh-CN"/>
                  <w:rPrChange w:id="219" w:author="Giulia Costantini" w:date="2015-11-01T15:09:00Z">
                    <w:rPr>
                      <w:rFonts w:cs="Arial"/>
                      <w:lang w:val="nl-NL" w:eastAsia="zh-CN"/>
                    </w:rPr>
                  </w:rPrChange>
                </w:rPr>
                <w:delText>uur</w:delText>
              </w:r>
            </w:del>
          </w:p>
          <w:p w14:paraId="178DE768" w14:textId="01913DF6" w:rsidR="006D6663" w:rsidRPr="00581B7E" w:rsidRDefault="00581B7E">
            <w:pPr>
              <w:autoSpaceDE w:val="0"/>
              <w:autoSpaceDN w:val="0"/>
              <w:adjustRightInd w:val="0"/>
              <w:rPr>
                <w:rFonts w:cs="Arial"/>
                <w:color w:val="FF0000"/>
                <w:lang w:val="nl-NL" w:eastAsia="zh-CN"/>
              </w:rPr>
            </w:pPr>
            <w:r>
              <w:rPr>
                <w:rFonts w:cs="Arial"/>
                <w:lang w:val="nl-NL" w:eastAsia="zh-CN"/>
              </w:rPr>
              <w:t>T</w:t>
            </w:r>
            <w:r w:rsidR="00573994" w:rsidRPr="00100A28">
              <w:rPr>
                <w:rFonts w:cs="Arial"/>
                <w:lang w:val="nl-NL" w:eastAsia="zh-CN"/>
              </w:rPr>
              <w:t>ota</w:t>
            </w:r>
            <w:del w:id="220" w:author="Giulia Costantini" w:date="2015-11-01T15:09:00Z">
              <w:r w:rsidR="00573994" w:rsidRPr="00100A28" w:rsidDel="00D63A35">
                <w:rPr>
                  <w:rFonts w:cs="Arial"/>
                  <w:lang w:val="nl-NL" w:eastAsia="zh-CN"/>
                </w:rPr>
                <w:delText>a</w:delText>
              </w:r>
            </w:del>
            <w:r w:rsidR="00573994" w:rsidRPr="00100A28">
              <w:rPr>
                <w:rFonts w:cs="Arial"/>
                <w:lang w:val="nl-NL" w:eastAsia="zh-CN"/>
              </w:rPr>
              <w:t>l</w:t>
            </w:r>
            <w:r w:rsidR="00573994" w:rsidRPr="00100A28">
              <w:rPr>
                <w:rFonts w:cs="Arial"/>
                <w:lang w:val="nl-NL" w:eastAsia="zh-CN"/>
              </w:rPr>
              <w:tab/>
            </w:r>
            <w:r w:rsidR="00573994" w:rsidRPr="00100A28">
              <w:rPr>
                <w:rFonts w:ascii="Tahoma" w:hAnsi="Tahoma" w:cs="Tahoma"/>
                <w:sz w:val="16"/>
                <w:szCs w:val="16"/>
                <w:lang w:val="nl-NL" w:eastAsia="zh-CN"/>
              </w:rPr>
              <w:tab/>
            </w:r>
            <w:r w:rsidR="00573994" w:rsidRPr="00100A28">
              <w:rPr>
                <w:rFonts w:ascii="Tahoma" w:hAnsi="Tahoma" w:cs="Tahoma"/>
                <w:sz w:val="16"/>
                <w:szCs w:val="16"/>
                <w:lang w:val="nl-NL" w:eastAsia="zh-CN"/>
              </w:rPr>
              <w:tab/>
            </w:r>
            <w:r w:rsidR="00573994" w:rsidRPr="00100A28">
              <w:rPr>
                <w:rFonts w:ascii="Tahoma" w:hAnsi="Tahoma" w:cs="Tahoma"/>
                <w:sz w:val="16"/>
                <w:szCs w:val="16"/>
                <w:lang w:val="nl-NL" w:eastAsia="zh-CN"/>
              </w:rPr>
              <w:tab/>
            </w:r>
            <w:r w:rsidR="00573994" w:rsidRPr="00100A28">
              <w:rPr>
                <w:rFonts w:ascii="Tahoma" w:hAnsi="Tahoma" w:cs="Tahoma"/>
                <w:sz w:val="16"/>
                <w:szCs w:val="16"/>
                <w:lang w:val="nl-NL" w:eastAsia="zh-CN"/>
              </w:rPr>
              <w:tab/>
            </w:r>
            <w:r w:rsidR="00573994" w:rsidRPr="00100A28">
              <w:rPr>
                <w:rFonts w:ascii="Tahoma" w:hAnsi="Tahoma" w:cs="Tahoma"/>
                <w:sz w:val="16"/>
                <w:szCs w:val="16"/>
                <w:lang w:val="nl-NL" w:eastAsia="zh-CN"/>
              </w:rPr>
              <w:tab/>
            </w:r>
            <w:r w:rsidR="00EA3DC6">
              <w:rPr>
                <w:rFonts w:cs="Arial"/>
                <w:lang w:val="nl-NL" w:eastAsia="zh-CN"/>
              </w:rPr>
              <w:tab/>
              <w:t xml:space="preserve">                  </w:t>
            </w:r>
            <w:del w:id="221" w:author="Giulia Costantini" w:date="2015-11-01T14:36:00Z">
              <w:r w:rsidR="00EA3DC6" w:rsidDel="004B0C66">
                <w:rPr>
                  <w:rFonts w:cs="Arial"/>
                  <w:lang w:val="nl-NL" w:eastAsia="zh-CN"/>
                </w:rPr>
                <w:delText xml:space="preserve"> </w:delText>
              </w:r>
              <w:r w:rsidR="00762C7A" w:rsidDel="004B0C66">
                <w:rPr>
                  <w:rFonts w:cs="Arial"/>
                  <w:lang w:val="nl-NL" w:eastAsia="zh-CN"/>
                </w:rPr>
                <w:delText xml:space="preserve"> 84</w:delText>
              </w:r>
              <w:r w:rsidR="00573994" w:rsidRPr="00100A28" w:rsidDel="004B0C66">
                <w:rPr>
                  <w:rFonts w:cs="Arial"/>
                  <w:lang w:val="nl-NL" w:eastAsia="zh-CN"/>
                </w:rPr>
                <w:delText xml:space="preserve"> </w:delText>
              </w:r>
            </w:del>
            <w:ins w:id="222" w:author="Giulia Costantini" w:date="2015-11-01T14:36:00Z">
              <w:r w:rsidR="004B0C66">
                <w:rPr>
                  <w:rFonts w:cs="Arial"/>
                  <w:lang w:val="nl-NL" w:eastAsia="zh-CN"/>
                </w:rPr>
                <w:t>112</w:t>
              </w:r>
              <w:r w:rsidR="004B0C66" w:rsidRPr="00100A28">
                <w:rPr>
                  <w:rFonts w:cs="Arial"/>
                  <w:lang w:val="nl-NL" w:eastAsia="zh-CN"/>
                </w:rPr>
                <w:t xml:space="preserve"> </w:t>
              </w:r>
            </w:ins>
            <w:ins w:id="223" w:author="Giulia Costantini" w:date="2015-11-01T15:09:00Z">
              <w:r w:rsidR="00D63A35" w:rsidRPr="00D63A35">
                <w:rPr>
                  <w:rFonts w:cs="Arial"/>
                  <w:lang w:val="nl-NL" w:eastAsia="zh-CN"/>
                  <w:rPrChange w:id="224" w:author="Giulia Costantini" w:date="2015-11-01T15:09:00Z">
                    <w:rPr>
                      <w:rFonts w:cs="Arial"/>
                      <w:lang w:val="en-GB" w:eastAsia="zh-CN"/>
                    </w:rPr>
                  </w:rPrChange>
                </w:rPr>
                <w:t>hours</w:t>
              </w:r>
            </w:ins>
            <w:del w:id="225" w:author="Giulia Costantini" w:date="2015-11-01T15:09:00Z">
              <w:r w:rsidR="00573994" w:rsidRPr="00100A28" w:rsidDel="00D63A35">
                <w:rPr>
                  <w:rFonts w:cs="Arial"/>
                  <w:lang w:val="nl-NL" w:eastAsia="zh-CN"/>
                </w:rPr>
                <w:delText>uur</w:delText>
              </w:r>
            </w:del>
            <w:r w:rsidR="00573994" w:rsidRPr="00DC2F77">
              <w:rPr>
                <w:rFonts w:cs="Arial"/>
                <w:color w:val="FF0000"/>
                <w:lang w:val="nl-NL" w:eastAsia="zh-CN"/>
              </w:rPr>
              <w:tab/>
            </w:r>
          </w:p>
        </w:tc>
      </w:tr>
      <w:tr w:rsidR="006D6663" w14:paraId="414AA1F5" w14:textId="77777777" w:rsidTr="00573994"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14:paraId="44E03A5A" w14:textId="77777777" w:rsidR="006D6663" w:rsidRDefault="006D666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Vereiste voorkennis:</w:t>
            </w:r>
          </w:p>
        </w:tc>
        <w:tc>
          <w:tcPr>
            <w:tcW w:w="7401" w:type="dxa"/>
            <w:tcBorders>
              <w:left w:val="nil"/>
            </w:tcBorders>
          </w:tcPr>
          <w:p w14:paraId="692B683C" w14:textId="34B1220E" w:rsidR="003969DB" w:rsidRPr="004B0C66" w:rsidRDefault="00762C7A" w:rsidP="00333A9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color w:val="FF0000"/>
                <w:rPrChange w:id="226" w:author="Giulia Costantini" w:date="2015-11-01T14:37:00Z">
                  <w:rPr>
                    <w:rFonts w:cs="Arial"/>
                  </w:rPr>
                </w:rPrChange>
              </w:rPr>
            </w:pPr>
            <w:r w:rsidRPr="004B0C66">
              <w:rPr>
                <w:rFonts w:cs="Arial"/>
                <w:color w:val="FF0000"/>
                <w:rPrChange w:id="227" w:author="Giulia Costantini" w:date="2015-11-01T14:37:00Z">
                  <w:rPr>
                    <w:rFonts w:cs="Arial"/>
                  </w:rPr>
                </w:rPrChange>
              </w:rPr>
              <w:t>DEV01-4</w:t>
            </w:r>
          </w:p>
        </w:tc>
      </w:tr>
      <w:tr w:rsidR="006D6663" w14:paraId="06F06813" w14:textId="77777777" w:rsidTr="00573994"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14:paraId="67341DE0" w14:textId="31D376F3" w:rsidR="006D6663" w:rsidRDefault="006D666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Werkvorm:</w:t>
            </w:r>
          </w:p>
        </w:tc>
        <w:tc>
          <w:tcPr>
            <w:tcW w:w="7401" w:type="dxa"/>
            <w:tcBorders>
              <w:left w:val="nil"/>
            </w:tcBorders>
          </w:tcPr>
          <w:p w14:paraId="556B0D77" w14:textId="619F53E8" w:rsidR="00BA6BB0" w:rsidRPr="004B0C66" w:rsidRDefault="00333A93" w:rsidP="00333A9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color w:val="FF0000"/>
                <w:lang w:val="nl-NL"/>
                <w:rPrChange w:id="228" w:author="Giulia Costantini" w:date="2015-11-01T14:37:00Z">
                  <w:rPr>
                    <w:rFonts w:cs="Arial"/>
                    <w:lang w:val="nl-NL"/>
                  </w:rPr>
                </w:rPrChange>
              </w:rPr>
            </w:pPr>
            <w:del w:id="229" w:author="Giulia Costantini" w:date="2015-11-01T15:10:00Z">
              <w:r w:rsidRPr="00834402" w:rsidDel="00834402">
                <w:rPr>
                  <w:rFonts w:cs="Arial"/>
                  <w:lang w:val="nl-NL"/>
                  <w:rPrChange w:id="230" w:author="Giulia Costantini" w:date="2015-11-01T15:10:00Z">
                    <w:rPr>
                      <w:rFonts w:cs="Arial"/>
                      <w:lang w:val="nl-NL"/>
                    </w:rPr>
                  </w:rPrChange>
                </w:rPr>
                <w:delText>Werkcollege (theorie) en</w:delText>
              </w:r>
              <w:r w:rsidR="00EA3DC6" w:rsidRPr="00834402" w:rsidDel="00834402">
                <w:rPr>
                  <w:rFonts w:cs="Arial"/>
                  <w:lang w:val="nl-NL"/>
                  <w:rPrChange w:id="231" w:author="Giulia Costantini" w:date="2015-11-01T15:10:00Z">
                    <w:rPr>
                      <w:rFonts w:cs="Arial"/>
                      <w:lang w:val="nl-NL"/>
                    </w:rPr>
                  </w:rPrChange>
                </w:rPr>
                <w:delText xml:space="preserve"> practicum </w:delText>
              </w:r>
            </w:del>
            <w:ins w:id="232" w:author="Giulia Costantini" w:date="2015-11-01T15:10:00Z">
              <w:r w:rsidR="00834402" w:rsidRPr="00834402">
                <w:rPr>
                  <w:rFonts w:cs="Arial"/>
                  <w:lang w:val="nl-NL"/>
                  <w:rPrChange w:id="233" w:author="Giulia Costantini" w:date="2015-11-01T15:10:00Z">
                    <w:rPr>
                      <w:rFonts w:cs="Arial"/>
                      <w:color w:val="FF0000"/>
                      <w:lang w:val="nl-NL"/>
                    </w:rPr>
                  </w:rPrChange>
                </w:rPr>
                <w:t>Lectures</w:t>
              </w:r>
            </w:ins>
          </w:p>
        </w:tc>
      </w:tr>
      <w:tr w:rsidR="006D6663" w14:paraId="690353F3" w14:textId="77777777" w:rsidTr="00573994"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14:paraId="4FD54C36" w14:textId="2FDE3742" w:rsidR="006D6663" w:rsidRDefault="006D666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Toetsing:</w:t>
            </w:r>
          </w:p>
        </w:tc>
        <w:tc>
          <w:tcPr>
            <w:tcW w:w="7401" w:type="dxa"/>
            <w:tcBorders>
              <w:left w:val="nil"/>
            </w:tcBorders>
          </w:tcPr>
          <w:p w14:paraId="44D98D02" w14:textId="706B0335" w:rsidR="006D6663" w:rsidRDefault="005D05A0" w:rsidP="009F68C1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lang w:val="nl-NL"/>
              </w:rPr>
              <w:pPrChange w:id="234" w:author="Giulia Costantini" w:date="2015-11-01T15:13:00Z">
                <w:pPr>
                  <w:tabs>
                    <w:tab w:val="left" w:pos="-1440"/>
                    <w:tab w:val="left" w:pos="-720"/>
                    <w:tab w:val="left" w:pos="0"/>
                    <w:tab w:val="left" w:pos="720"/>
                    <w:tab w:val="left" w:pos="1440"/>
                    <w:tab w:val="left" w:pos="2160"/>
                  </w:tabs>
                </w:pPr>
              </w:pPrChange>
            </w:pPr>
            <w:del w:id="235" w:author="Giulia Costantini" w:date="2015-11-01T15:13:00Z">
              <w:r w:rsidDel="009F68C1">
                <w:rPr>
                  <w:rFonts w:cs="Arial"/>
                  <w:lang w:val="nl-NL"/>
                </w:rPr>
                <w:delText xml:space="preserve">Theorietentamen </w:delText>
              </w:r>
            </w:del>
            <w:ins w:id="236" w:author="Giulia Costantini" w:date="2015-11-01T15:13:00Z">
              <w:r w:rsidR="009F68C1">
                <w:rPr>
                  <w:rFonts w:cs="Arial"/>
                  <w:lang w:val="nl-NL"/>
                </w:rPr>
                <w:t xml:space="preserve">Written exam; </w:t>
              </w:r>
            </w:ins>
            <w:del w:id="237" w:author="Giulia Costantini" w:date="2015-11-01T15:13:00Z">
              <w:r w:rsidDel="009F68C1">
                <w:rPr>
                  <w:rFonts w:cs="Arial"/>
                  <w:lang w:val="nl-NL"/>
                </w:rPr>
                <w:delText>+ p</w:delText>
              </w:r>
              <w:r w:rsidR="00CE4D3E" w:rsidDel="009F68C1">
                <w:rPr>
                  <w:rFonts w:cs="Arial"/>
                  <w:lang w:val="nl-NL"/>
                </w:rPr>
                <w:delText xml:space="preserve">raktische </w:delText>
              </w:r>
            </w:del>
            <w:ins w:id="238" w:author="Giulia Costantini" w:date="2015-11-01T15:13:00Z">
              <w:r w:rsidR="009F68C1">
                <w:rPr>
                  <w:rFonts w:cs="Arial"/>
                  <w:lang w:val="nl-NL"/>
                </w:rPr>
                <w:t xml:space="preserve">practical </w:t>
              </w:r>
            </w:ins>
            <w:del w:id="239" w:author="Giulia Costantini" w:date="2015-11-01T15:13:00Z">
              <w:r w:rsidR="00CE4D3E" w:rsidDel="009F68C1">
                <w:rPr>
                  <w:rFonts w:cs="Arial"/>
                  <w:lang w:val="nl-NL"/>
                </w:rPr>
                <w:delText>opdrachten</w:delText>
              </w:r>
              <w:r w:rsidR="00EA3DC6" w:rsidDel="009F68C1">
                <w:rPr>
                  <w:rFonts w:cs="Arial"/>
                  <w:lang w:val="nl-NL"/>
                </w:rPr>
                <w:delText xml:space="preserve"> </w:delText>
              </w:r>
            </w:del>
            <w:ins w:id="240" w:author="Giulia Costantini" w:date="2015-11-01T15:13:00Z">
              <w:r w:rsidR="009F68C1">
                <w:rPr>
                  <w:rFonts w:cs="Arial"/>
                  <w:lang w:val="nl-NL"/>
                </w:rPr>
                <w:t>assignment</w:t>
              </w:r>
              <w:r w:rsidR="009F68C1">
                <w:rPr>
                  <w:rFonts w:cs="Arial"/>
                  <w:lang w:val="nl-NL"/>
                </w:rPr>
                <w:t xml:space="preserve"> </w:t>
              </w:r>
            </w:ins>
          </w:p>
        </w:tc>
      </w:tr>
      <w:tr w:rsidR="006D6663" w:rsidRPr="00184099" w14:paraId="1735D202" w14:textId="77777777" w:rsidTr="00573994">
        <w:trPr>
          <w:cantSplit/>
        </w:trPr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14:paraId="3FB88365" w14:textId="77777777" w:rsidR="006D6663" w:rsidRDefault="006D666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Leermiddelen:</w:t>
            </w:r>
          </w:p>
        </w:tc>
        <w:tc>
          <w:tcPr>
            <w:tcW w:w="7401" w:type="dxa"/>
            <w:tcBorders>
              <w:left w:val="nil"/>
            </w:tcBorders>
          </w:tcPr>
          <w:p w14:paraId="0E3639EE" w14:textId="214D17F6" w:rsidR="009B5B99" w:rsidRPr="005E70D9" w:rsidRDefault="009B5B99" w:rsidP="005E70D9">
            <w:pPr>
              <w:pStyle w:val="Lijstalinea"/>
              <w:numPr>
                <w:ilvl w:val="0"/>
                <w:numId w:val="34"/>
              </w:numPr>
              <w:rPr>
                <w:ins w:id="241" w:author="Youri Tjang" w:date="2015-07-13T12:26:00Z"/>
                <w:rFonts w:cs="Arial"/>
                <w:szCs w:val="20"/>
                <w:lang w:eastAsia="en-US"/>
              </w:rPr>
            </w:pPr>
            <w:ins w:id="242" w:author="Youri Tjang" w:date="2015-07-13T12:26:00Z">
              <w:r w:rsidRPr="004B0C66">
                <w:rPr>
                  <w:rFonts w:cs="Arial"/>
                  <w:szCs w:val="20"/>
                  <w:lang w:val="en-GB" w:eastAsia="en-US"/>
                  <w:rPrChange w:id="243" w:author="Giulia Costantini" w:date="2015-11-01T14:33:00Z">
                    <w:rPr>
                      <w:rFonts w:cs="Arial"/>
                      <w:szCs w:val="20"/>
                      <w:lang w:eastAsia="en-US"/>
                    </w:rPr>
                  </w:rPrChange>
                </w:rPr>
                <w:t xml:space="preserve">Sedgewick, R., &amp; Wayne, K. (2011). </w:t>
              </w:r>
              <w:r w:rsidRPr="004B0C66">
                <w:rPr>
                  <w:rFonts w:cs="Arial"/>
                  <w:i/>
                  <w:iCs/>
                  <w:szCs w:val="20"/>
                  <w:lang w:val="en-GB" w:eastAsia="en-US"/>
                  <w:rPrChange w:id="244" w:author="Giulia Costantini" w:date="2015-11-01T14:33:00Z">
                    <w:rPr>
                      <w:rFonts w:cs="Arial"/>
                      <w:i/>
                      <w:iCs/>
                      <w:szCs w:val="20"/>
                      <w:lang w:eastAsia="en-US"/>
                    </w:rPr>
                  </w:rPrChange>
                </w:rPr>
                <w:t>Algorithms</w:t>
              </w:r>
              <w:r w:rsidRPr="004B0C66">
                <w:rPr>
                  <w:rFonts w:cs="Arial"/>
                  <w:szCs w:val="20"/>
                  <w:lang w:val="en-GB" w:eastAsia="en-US"/>
                  <w:rPrChange w:id="245" w:author="Giulia Costantini" w:date="2015-11-01T14:33:00Z">
                    <w:rPr>
                      <w:rFonts w:cs="Arial"/>
                      <w:szCs w:val="20"/>
                      <w:lang w:eastAsia="en-US"/>
                    </w:rPr>
                  </w:rPrChange>
                </w:rPr>
                <w:t xml:space="preserve"> (4th ed</w:t>
              </w:r>
              <w:r w:rsidR="005E70D9" w:rsidRPr="004B0C66">
                <w:rPr>
                  <w:rFonts w:cs="Arial"/>
                  <w:szCs w:val="20"/>
                  <w:lang w:val="en-GB" w:eastAsia="en-US"/>
                  <w:rPrChange w:id="246" w:author="Giulia Costantini" w:date="2015-11-01T14:33:00Z">
                    <w:rPr>
                      <w:rFonts w:cs="Arial"/>
                      <w:szCs w:val="20"/>
                      <w:lang w:eastAsia="en-US"/>
                    </w:rPr>
                  </w:rPrChange>
                </w:rPr>
                <w:t xml:space="preserve">.). </w:t>
              </w:r>
              <w:r w:rsidR="005E70D9" w:rsidRPr="005E70D9">
                <w:rPr>
                  <w:rFonts w:cs="Arial"/>
                  <w:szCs w:val="20"/>
                  <w:lang w:eastAsia="en-US"/>
                </w:rPr>
                <w:t>Addison-Wesley Professional</w:t>
              </w:r>
            </w:ins>
          </w:p>
          <w:p w14:paraId="2E8059F8" w14:textId="51590A65" w:rsidR="00AA2005" w:rsidRPr="005E70D9" w:rsidDel="009B5B99" w:rsidRDefault="00AA2005">
            <w:pPr>
              <w:pStyle w:val="Lijstaline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00" w:beforeAutospacing="1" w:after="100" w:afterAutospacing="1"/>
              <w:ind w:left="0"/>
              <w:rPr>
                <w:del w:id="247" w:author="Youri Tjang" w:date="2015-07-13T12:25:00Z"/>
                <w:rFonts w:ascii="Times New Roman" w:hAnsi="Times New Roman"/>
                <w:sz w:val="24"/>
                <w:lang w:eastAsia="en-US"/>
              </w:rPr>
              <w:pPrChange w:id="248" w:author="Youri Tjang" w:date="2015-07-13T12:26:00Z">
                <w:pPr>
                  <w:pStyle w:val="Lijstalinea"/>
                  <w:numPr>
                    <w:numId w:val="25"/>
                  </w:numPr>
                  <w:autoSpaceDE w:val="0"/>
                  <w:autoSpaceDN w:val="0"/>
                  <w:adjustRightInd w:val="0"/>
                  <w:ind w:left="780" w:hanging="360"/>
                </w:pPr>
              </w:pPrChange>
            </w:pPr>
            <w:del w:id="249" w:author="Youri Tjang" w:date="2015-07-13T12:25:00Z">
              <w:r w:rsidRPr="005E70D9" w:rsidDel="009B5B99">
                <w:rPr>
                  <w:rFonts w:ascii="ArialMT" w:hAnsi="ArialMT" w:cs="ArialMT"/>
                  <w:lang w:val="en-GB" w:eastAsia="zh-CN"/>
                </w:rPr>
                <w:delText>Schaum's outlines Datastructures with Java second edition, John R. Hubbard, McGraw Hill, ISBN: 0-07-147698-9, 2de editie, 1 juli 2009</w:delText>
              </w:r>
            </w:del>
          </w:p>
          <w:p w14:paraId="20DCEECD" w14:textId="54670323" w:rsidR="00184099" w:rsidRPr="005E70D9" w:rsidRDefault="00333A93" w:rsidP="005E70D9">
            <w:pPr>
              <w:pStyle w:val="Lijstalinea"/>
              <w:numPr>
                <w:ilvl w:val="0"/>
                <w:numId w:val="34"/>
              </w:numPr>
              <w:rPr>
                <w:ins w:id="250" w:author="Youri Tjang" w:date="2015-07-13T12:25:00Z"/>
                <w:lang w:eastAsia="zh-CN"/>
              </w:rPr>
            </w:pPr>
            <w:r w:rsidRPr="00AA2005">
              <w:rPr>
                <w:rFonts w:cs="Arial"/>
                <w:color w:val="222222"/>
                <w:lang w:val="en-US"/>
              </w:rPr>
              <w:t xml:space="preserve">Online </w:t>
            </w:r>
            <w:del w:id="251" w:author="Giulia Costantini" w:date="2015-11-01T15:11:00Z">
              <w:r w:rsidRPr="00AA2005" w:rsidDel="00A07E4F">
                <w:rPr>
                  <w:rFonts w:cs="Arial"/>
                  <w:color w:val="222222"/>
                  <w:lang w:val="en-US"/>
                </w:rPr>
                <w:delText>lesmateriaal</w:delText>
              </w:r>
            </w:del>
            <w:ins w:id="252" w:author="Giulia Costantini" w:date="2015-11-01T15:11:00Z">
              <w:r w:rsidR="00A07E4F">
                <w:rPr>
                  <w:rFonts w:cs="Arial"/>
                  <w:color w:val="222222"/>
                  <w:lang w:val="en-US"/>
                </w:rPr>
                <w:t>didactic materials</w:t>
              </w:r>
            </w:ins>
          </w:p>
          <w:p w14:paraId="067DDBD9" w14:textId="17FDEFD0" w:rsidR="009B5B99" w:rsidRPr="005E70D9" w:rsidDel="009B5B99" w:rsidRDefault="009B5B99">
            <w:pPr>
              <w:autoSpaceDE w:val="0"/>
              <w:autoSpaceDN w:val="0"/>
              <w:adjustRightInd w:val="0"/>
              <w:ind w:left="420"/>
              <w:rPr>
                <w:del w:id="253" w:author="Youri Tjang" w:date="2015-07-13T12:26:00Z"/>
                <w:rFonts w:ascii="ArialMT" w:hAnsi="ArialMT" w:cs="ArialMT"/>
                <w:lang w:eastAsia="zh-CN"/>
              </w:rPr>
              <w:pPrChange w:id="254" w:author="Youri Tjang" w:date="2015-07-13T12:26:00Z">
                <w:pPr>
                  <w:pStyle w:val="Lijstalinea"/>
                  <w:numPr>
                    <w:numId w:val="25"/>
                  </w:numPr>
                  <w:autoSpaceDE w:val="0"/>
                  <w:autoSpaceDN w:val="0"/>
                  <w:adjustRightInd w:val="0"/>
                  <w:ind w:left="780" w:hanging="360"/>
                </w:pPr>
              </w:pPrChange>
            </w:pPr>
          </w:p>
          <w:p w14:paraId="249585AC" w14:textId="7F0EB78D" w:rsidR="00CE644D" w:rsidRPr="00184099" w:rsidRDefault="00CE644D" w:rsidP="005E70D9">
            <w:pPr>
              <w:ind w:left="420"/>
              <w:rPr>
                <w:lang w:val="en-GB" w:eastAsia="zh-CN"/>
              </w:rPr>
            </w:pPr>
            <w:del w:id="255" w:author="Youri Tjang" w:date="2015-07-13T12:26:00Z">
              <w:r w:rsidRPr="00184099" w:rsidDel="009B5B99">
                <w:rPr>
                  <w:lang w:val="en-GB"/>
                </w:rPr>
                <w:delText>Introduction to Algorithms, T. H. Cormen, C. Stein, R. L. Rivest, C. E. Leiserson, The MIT Press, ISBN: 978-0-262-53305-8, 3de editie, 2009</w:delText>
              </w:r>
            </w:del>
          </w:p>
        </w:tc>
      </w:tr>
      <w:tr w:rsidR="006D6663" w:rsidRPr="00DC2F77" w14:paraId="10B7105F" w14:textId="77777777" w:rsidTr="00573994"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14:paraId="06C644E3" w14:textId="77777777" w:rsidR="006D6663" w:rsidRDefault="00C444D0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Draagt bij aan</w:t>
            </w:r>
            <w:r w:rsidR="006D6663">
              <w:rPr>
                <w:rFonts w:cs="Arial"/>
                <w:b/>
                <w:lang w:val="nl-NL"/>
              </w:rPr>
              <w:t xml:space="preserve"> competentie:</w:t>
            </w:r>
          </w:p>
        </w:tc>
        <w:tc>
          <w:tcPr>
            <w:tcW w:w="7401" w:type="dxa"/>
            <w:tcBorders>
              <w:left w:val="nil"/>
            </w:tcBorders>
          </w:tcPr>
          <w:p w14:paraId="5791D577" w14:textId="563343F2" w:rsidR="002F5DC1" w:rsidRPr="001C61F6" w:rsidRDefault="001C61F6">
            <w:pPr>
              <w:pPrChange w:id="256" w:author="Giulia Costantini" w:date="2015-11-01T14:36:00Z">
                <w:pPr>
                  <w:ind w:firstLine="708"/>
                </w:pPr>
              </w:pPrChange>
            </w:pPr>
            <w:r>
              <w:t>Realiseren</w:t>
            </w:r>
          </w:p>
        </w:tc>
      </w:tr>
      <w:tr w:rsidR="006D6663" w14:paraId="4E28C093" w14:textId="77777777" w:rsidTr="00573994"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14:paraId="59FBD3B1" w14:textId="77777777" w:rsidR="006D6663" w:rsidRDefault="006D666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Leerdoelen:</w:t>
            </w:r>
          </w:p>
        </w:tc>
        <w:tc>
          <w:tcPr>
            <w:tcW w:w="7401" w:type="dxa"/>
            <w:tcBorders>
              <w:left w:val="nil"/>
            </w:tcBorders>
          </w:tcPr>
          <w:p w14:paraId="55668F66" w14:textId="16580F0E" w:rsidR="00F1072F" w:rsidRPr="004B0C66" w:rsidRDefault="002934A2" w:rsidP="005D05A0">
            <w:pPr>
              <w:pStyle w:val="Lijstalinea"/>
              <w:numPr>
                <w:ilvl w:val="0"/>
                <w:numId w:val="24"/>
              </w:numPr>
              <w:tabs>
                <w:tab w:val="left" w:pos="-1440"/>
                <w:tab w:val="left" w:pos="-720"/>
                <w:tab w:val="left" w:pos="0"/>
                <w:tab w:val="left" w:pos="326"/>
                <w:tab w:val="left" w:pos="1440"/>
                <w:tab w:val="left" w:pos="2160"/>
              </w:tabs>
              <w:rPr>
                <w:rFonts w:cs="Arial"/>
                <w:color w:val="FF0000"/>
                <w:rPrChange w:id="257" w:author="Giulia Costantini" w:date="2015-11-01T14:37:00Z">
                  <w:rPr>
                    <w:rFonts w:cs="Arial"/>
                  </w:rPr>
                </w:rPrChange>
              </w:rPr>
            </w:pPr>
            <w:r w:rsidRPr="004B0C66">
              <w:rPr>
                <w:rFonts w:cs="Arial"/>
                <w:color w:val="FF0000"/>
                <w:rPrChange w:id="258" w:author="Giulia Costantini" w:date="2015-11-01T14:37:00Z">
                  <w:rPr>
                    <w:rFonts w:cs="Arial"/>
                  </w:rPr>
                </w:rPrChange>
              </w:rPr>
              <w:t>Je bent bekend met c</w:t>
            </w:r>
            <w:r w:rsidR="005D05A0" w:rsidRPr="004B0C66">
              <w:rPr>
                <w:rFonts w:cs="Arial"/>
                <w:color w:val="FF0000"/>
                <w:rPrChange w:id="259" w:author="Giulia Costantini" w:date="2015-11-01T14:37:00Z">
                  <w:rPr>
                    <w:rFonts w:cs="Arial"/>
                  </w:rPr>
                </w:rPrChange>
              </w:rPr>
              <w:t xml:space="preserve">oncepten van </w:t>
            </w:r>
            <w:r w:rsidR="00651D09" w:rsidRPr="004B0C66">
              <w:rPr>
                <w:rFonts w:cs="Arial"/>
                <w:color w:val="FF0000"/>
                <w:rPrChange w:id="260" w:author="Giulia Costantini" w:date="2015-11-01T14:37:00Z">
                  <w:rPr>
                    <w:rFonts w:cs="Arial"/>
                  </w:rPr>
                </w:rPrChange>
              </w:rPr>
              <w:t xml:space="preserve">datastructuren en </w:t>
            </w:r>
            <w:r w:rsidR="005D05A0" w:rsidRPr="004B0C66">
              <w:rPr>
                <w:rFonts w:cs="Arial"/>
                <w:color w:val="FF0000"/>
                <w:rPrChange w:id="261" w:author="Giulia Costantini" w:date="2015-11-01T14:37:00Z">
                  <w:rPr>
                    <w:rFonts w:cs="Arial"/>
                  </w:rPr>
                </w:rPrChange>
              </w:rPr>
              <w:t>algoritmen</w:t>
            </w:r>
          </w:p>
          <w:p w14:paraId="377DDB38" w14:textId="52ADBE96" w:rsidR="005D05A0" w:rsidRPr="004B0C66" w:rsidRDefault="002934A2" w:rsidP="005D05A0">
            <w:pPr>
              <w:pStyle w:val="Lijstalinea"/>
              <w:numPr>
                <w:ilvl w:val="0"/>
                <w:numId w:val="24"/>
              </w:numPr>
              <w:tabs>
                <w:tab w:val="left" w:pos="-1440"/>
                <w:tab w:val="left" w:pos="-720"/>
                <w:tab w:val="left" w:pos="0"/>
                <w:tab w:val="left" w:pos="326"/>
                <w:tab w:val="left" w:pos="1440"/>
                <w:tab w:val="left" w:pos="2160"/>
              </w:tabs>
              <w:rPr>
                <w:rFonts w:cs="Arial"/>
                <w:color w:val="FF0000"/>
                <w:rPrChange w:id="262" w:author="Giulia Costantini" w:date="2015-11-01T14:37:00Z">
                  <w:rPr>
                    <w:rFonts w:cs="Arial"/>
                  </w:rPr>
                </w:rPrChange>
              </w:rPr>
            </w:pPr>
            <w:r w:rsidRPr="004B0C66">
              <w:rPr>
                <w:rFonts w:cs="Arial"/>
                <w:color w:val="FF0000"/>
                <w:rPrChange w:id="263" w:author="Giulia Costantini" w:date="2015-11-01T14:37:00Z">
                  <w:rPr>
                    <w:rFonts w:cs="Arial"/>
                  </w:rPr>
                </w:rPrChange>
              </w:rPr>
              <w:t xml:space="preserve">Je </w:t>
            </w:r>
            <w:r w:rsidR="00651D09" w:rsidRPr="004B0C66">
              <w:rPr>
                <w:rFonts w:cs="Arial"/>
                <w:color w:val="FF0000"/>
                <w:rPrChange w:id="264" w:author="Giulia Costantini" w:date="2015-11-01T14:37:00Z">
                  <w:rPr>
                    <w:rFonts w:cs="Arial"/>
                  </w:rPr>
                </w:rPrChange>
              </w:rPr>
              <w:t>kan fundamentele</w:t>
            </w:r>
            <w:r w:rsidR="005D05A0" w:rsidRPr="004B0C66">
              <w:rPr>
                <w:rFonts w:cs="Arial"/>
                <w:color w:val="FF0000"/>
                <w:rPrChange w:id="265" w:author="Giulia Costantini" w:date="2015-11-01T14:37:00Z">
                  <w:rPr>
                    <w:rFonts w:cs="Arial"/>
                  </w:rPr>
                </w:rPrChange>
              </w:rPr>
              <w:t xml:space="preserve"> datastructuren</w:t>
            </w:r>
            <w:r w:rsidR="00A016D6" w:rsidRPr="004B0C66">
              <w:rPr>
                <w:rFonts w:cs="Arial"/>
                <w:color w:val="FF0000"/>
                <w:rPrChange w:id="266" w:author="Giulia Costantini" w:date="2015-11-01T14:37:00Z">
                  <w:rPr>
                    <w:rFonts w:cs="Arial"/>
                  </w:rPr>
                </w:rPrChange>
              </w:rPr>
              <w:t xml:space="preserve"> </w:t>
            </w:r>
            <w:r w:rsidR="00651D09" w:rsidRPr="004B0C66">
              <w:rPr>
                <w:rFonts w:cs="Arial"/>
                <w:color w:val="FF0000"/>
                <w:rPrChange w:id="267" w:author="Giulia Costantini" w:date="2015-11-01T14:37:00Z">
                  <w:rPr>
                    <w:rFonts w:cs="Arial"/>
                  </w:rPr>
                </w:rPrChange>
              </w:rPr>
              <w:t>en algoritmes zelf implementeren</w:t>
            </w:r>
          </w:p>
          <w:p w14:paraId="1DE09B25" w14:textId="562C253A" w:rsidR="005D05A0" w:rsidRPr="004B0C66" w:rsidRDefault="00AA2005" w:rsidP="005D05A0">
            <w:pPr>
              <w:pStyle w:val="Lijstalinea"/>
              <w:numPr>
                <w:ilvl w:val="0"/>
                <w:numId w:val="24"/>
              </w:numPr>
              <w:tabs>
                <w:tab w:val="left" w:pos="-1440"/>
                <w:tab w:val="left" w:pos="-720"/>
                <w:tab w:val="left" w:pos="0"/>
                <w:tab w:val="left" w:pos="326"/>
                <w:tab w:val="left" w:pos="1440"/>
                <w:tab w:val="left" w:pos="2160"/>
              </w:tabs>
              <w:rPr>
                <w:rFonts w:cs="Arial"/>
                <w:color w:val="FF0000"/>
                <w:rPrChange w:id="268" w:author="Giulia Costantini" w:date="2015-11-01T14:37:00Z">
                  <w:rPr>
                    <w:rFonts w:cs="Arial"/>
                  </w:rPr>
                </w:rPrChange>
              </w:rPr>
            </w:pPr>
            <w:r w:rsidRPr="004B0C66">
              <w:rPr>
                <w:rFonts w:cs="Arial"/>
                <w:color w:val="FF0000"/>
                <w:rPrChange w:id="269" w:author="Giulia Costantini" w:date="2015-11-01T14:37:00Z">
                  <w:rPr>
                    <w:rFonts w:cs="Arial"/>
                  </w:rPr>
                </w:rPrChange>
              </w:rPr>
              <w:t xml:space="preserve">Je kan de </w:t>
            </w:r>
            <w:r w:rsidR="00A016D6" w:rsidRPr="004B0C66">
              <w:rPr>
                <w:rFonts w:cs="Arial"/>
                <w:color w:val="FF0000"/>
                <w:rPrChange w:id="270" w:author="Giulia Costantini" w:date="2015-11-01T14:37:00Z">
                  <w:rPr>
                    <w:rFonts w:cs="Arial"/>
                  </w:rPr>
                </w:rPrChange>
              </w:rPr>
              <w:t xml:space="preserve">efficiency van algoritmen </w:t>
            </w:r>
            <w:r w:rsidR="005D05A0" w:rsidRPr="004B0C66">
              <w:rPr>
                <w:rFonts w:cs="Arial"/>
                <w:color w:val="FF0000"/>
                <w:rPrChange w:id="271" w:author="Giulia Costantini" w:date="2015-11-01T14:37:00Z">
                  <w:rPr>
                    <w:rFonts w:cs="Arial"/>
                  </w:rPr>
                </w:rPrChange>
              </w:rPr>
              <w:t>(tijd</w:t>
            </w:r>
            <w:del w:id="272" w:author="Giulia Costantini" w:date="2015-11-01T14:44:00Z">
              <w:r w:rsidR="005D05A0" w:rsidRPr="004B0C66" w:rsidDel="007C4AE7">
                <w:rPr>
                  <w:rFonts w:cs="Arial"/>
                  <w:color w:val="FF0000"/>
                  <w:rPrChange w:id="273" w:author="Giulia Costantini" w:date="2015-11-01T14:37:00Z">
                    <w:rPr>
                      <w:rFonts w:cs="Arial"/>
                    </w:rPr>
                  </w:rPrChange>
                </w:rPr>
                <w:delText xml:space="preserve"> en resource</w:delText>
              </w:r>
            </w:del>
            <w:r w:rsidR="005D05A0" w:rsidRPr="004B0C66">
              <w:rPr>
                <w:rFonts w:cs="Arial"/>
                <w:color w:val="FF0000"/>
                <w:rPrChange w:id="274" w:author="Giulia Costantini" w:date="2015-11-01T14:37:00Z">
                  <w:rPr>
                    <w:rFonts w:cs="Arial"/>
                  </w:rPr>
                </w:rPrChange>
              </w:rPr>
              <w:t>)</w:t>
            </w:r>
            <w:r w:rsidRPr="004B0C66">
              <w:rPr>
                <w:rFonts w:cs="Arial"/>
                <w:color w:val="FF0000"/>
                <w:rPrChange w:id="275" w:author="Giulia Costantini" w:date="2015-11-01T14:37:00Z">
                  <w:rPr>
                    <w:rFonts w:cs="Arial"/>
                  </w:rPr>
                </w:rPrChange>
              </w:rPr>
              <w:t xml:space="preserve"> analyseren</w:t>
            </w:r>
          </w:p>
          <w:p w14:paraId="5A98239B" w14:textId="07844E97" w:rsidR="005D05A0" w:rsidRPr="004B0C66" w:rsidRDefault="00A016D6" w:rsidP="005D05A0">
            <w:pPr>
              <w:pStyle w:val="Lijstalinea"/>
              <w:numPr>
                <w:ilvl w:val="0"/>
                <w:numId w:val="24"/>
              </w:numPr>
              <w:tabs>
                <w:tab w:val="left" w:pos="-1440"/>
                <w:tab w:val="left" w:pos="-720"/>
                <w:tab w:val="left" w:pos="0"/>
                <w:tab w:val="left" w:pos="326"/>
                <w:tab w:val="left" w:pos="1440"/>
                <w:tab w:val="left" w:pos="2160"/>
              </w:tabs>
              <w:rPr>
                <w:rFonts w:cs="Arial"/>
                <w:color w:val="FF0000"/>
                <w:rPrChange w:id="276" w:author="Giulia Costantini" w:date="2015-11-01T14:37:00Z">
                  <w:rPr>
                    <w:rFonts w:cs="Arial"/>
                  </w:rPr>
                </w:rPrChange>
              </w:rPr>
            </w:pPr>
            <w:r w:rsidRPr="004B0C66">
              <w:rPr>
                <w:rFonts w:cs="Arial"/>
                <w:color w:val="FF0000"/>
                <w:rPrChange w:id="277" w:author="Giulia Costantini" w:date="2015-11-01T14:37:00Z">
                  <w:rPr>
                    <w:rFonts w:cs="Arial"/>
                  </w:rPr>
                </w:rPrChange>
              </w:rPr>
              <w:t>Je kan</w:t>
            </w:r>
            <w:r w:rsidR="00762C7A" w:rsidRPr="004B0C66">
              <w:rPr>
                <w:rFonts w:cs="Arial"/>
                <w:color w:val="FF0000"/>
                <w:rPrChange w:id="278" w:author="Giulia Costantini" w:date="2015-11-01T14:37:00Z">
                  <w:rPr>
                    <w:rFonts w:cs="Arial"/>
                  </w:rPr>
                </w:rPrChange>
              </w:rPr>
              <w:t xml:space="preserve"> </w:t>
            </w:r>
            <w:del w:id="279" w:author="Youri Tjang" w:date="2015-07-13T18:12:00Z">
              <w:r w:rsidR="00762C7A" w:rsidRPr="004B0C66" w:rsidDel="00F23BA9">
                <w:rPr>
                  <w:rFonts w:cs="Arial"/>
                  <w:color w:val="FF0000"/>
                  <w:rPrChange w:id="280" w:author="Giulia Costantini" w:date="2015-11-01T14:37:00Z">
                    <w:rPr>
                      <w:rFonts w:cs="Arial"/>
                    </w:rPr>
                  </w:rPrChange>
                </w:rPr>
                <w:delText xml:space="preserve">industriestandaard </w:delText>
              </w:r>
            </w:del>
            <w:r w:rsidR="00762C7A" w:rsidRPr="004B0C66">
              <w:rPr>
                <w:rFonts w:cs="Arial"/>
                <w:color w:val="FF0000"/>
                <w:rPrChange w:id="281" w:author="Giulia Costantini" w:date="2015-11-01T14:37:00Z">
                  <w:rPr>
                    <w:rFonts w:cs="Arial"/>
                  </w:rPr>
                </w:rPrChange>
              </w:rPr>
              <w:t xml:space="preserve">problemen </w:t>
            </w:r>
            <w:del w:id="282" w:author="Youri Tjang" w:date="2015-07-13T18:12:00Z">
              <w:r w:rsidR="00762C7A" w:rsidRPr="004B0C66" w:rsidDel="00F23BA9">
                <w:rPr>
                  <w:rFonts w:cs="Arial"/>
                  <w:color w:val="FF0000"/>
                  <w:rPrChange w:id="283" w:author="Giulia Costantini" w:date="2015-11-01T14:37:00Z">
                    <w:rPr>
                      <w:rFonts w:cs="Arial"/>
                    </w:rPr>
                  </w:rPrChange>
                </w:rPr>
                <w:delText>be</w:delText>
              </w:r>
              <w:r w:rsidRPr="004B0C66" w:rsidDel="00F23BA9">
                <w:rPr>
                  <w:rFonts w:cs="Arial"/>
                  <w:color w:val="FF0000"/>
                  <w:rPrChange w:id="284" w:author="Giulia Costantini" w:date="2015-11-01T14:37:00Z">
                    <w:rPr>
                      <w:rFonts w:cs="Arial"/>
                    </w:rPr>
                  </w:rPrChange>
                </w:rPr>
                <w:delText xml:space="preserve">horende bij algoritmen </w:delText>
              </w:r>
            </w:del>
            <w:r w:rsidRPr="004B0C66">
              <w:rPr>
                <w:rFonts w:cs="Arial"/>
                <w:color w:val="FF0000"/>
                <w:rPrChange w:id="285" w:author="Giulia Costantini" w:date="2015-11-01T14:37:00Z">
                  <w:rPr>
                    <w:rFonts w:cs="Arial"/>
                  </w:rPr>
                </w:rPrChange>
              </w:rPr>
              <w:t>herkenne</w:t>
            </w:r>
            <w:r w:rsidR="00762C7A" w:rsidRPr="004B0C66">
              <w:rPr>
                <w:rFonts w:cs="Arial"/>
                <w:color w:val="FF0000"/>
                <w:rPrChange w:id="286" w:author="Giulia Costantini" w:date="2015-11-01T14:37:00Z">
                  <w:rPr>
                    <w:rFonts w:cs="Arial"/>
                  </w:rPr>
                </w:rPrChange>
              </w:rPr>
              <w:t xml:space="preserve">n en daar het juiste algoritme </w:t>
            </w:r>
            <w:r w:rsidRPr="004B0C66">
              <w:rPr>
                <w:rFonts w:cs="Arial"/>
                <w:color w:val="FF0000"/>
                <w:rPrChange w:id="287" w:author="Giulia Costantini" w:date="2015-11-01T14:37:00Z">
                  <w:rPr>
                    <w:rFonts w:cs="Arial"/>
                  </w:rPr>
                </w:rPrChange>
              </w:rPr>
              <w:t xml:space="preserve">voor implementeren. </w:t>
            </w:r>
          </w:p>
          <w:p w14:paraId="286F3A9F" w14:textId="3F63A8B0" w:rsidR="005D05A0" w:rsidRPr="004375F3" w:rsidRDefault="005D05A0" w:rsidP="005D05A0">
            <w:pPr>
              <w:tabs>
                <w:tab w:val="left" w:pos="-1440"/>
                <w:tab w:val="left" w:pos="-720"/>
                <w:tab w:val="left" w:pos="0"/>
                <w:tab w:val="left" w:pos="326"/>
                <w:tab w:val="left" w:pos="1440"/>
                <w:tab w:val="left" w:pos="2160"/>
              </w:tabs>
              <w:rPr>
                <w:rFonts w:cs="Arial"/>
              </w:rPr>
            </w:pPr>
          </w:p>
        </w:tc>
      </w:tr>
      <w:tr w:rsidR="006D6663" w:rsidRPr="007C4AE7" w14:paraId="1EEBFF41" w14:textId="77777777" w:rsidTr="00573994"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14:paraId="0C70A6F0" w14:textId="52C25D02" w:rsidR="006D6663" w:rsidRDefault="006D666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Inhoud:</w:t>
            </w:r>
          </w:p>
        </w:tc>
        <w:tc>
          <w:tcPr>
            <w:tcW w:w="7401" w:type="dxa"/>
            <w:tcBorders>
              <w:left w:val="nil"/>
            </w:tcBorders>
          </w:tcPr>
          <w:p w14:paraId="16D06AC9" w14:textId="3D1E20C3" w:rsidR="005D05A0" w:rsidRPr="007C4AE7" w:rsidDel="004B0C66" w:rsidRDefault="007C4AE7" w:rsidP="009F68C1">
            <w:pPr>
              <w:rPr>
                <w:del w:id="288" w:author="Giulia Costantini" w:date="2015-11-01T14:37:00Z"/>
                <w:rFonts w:ascii="ArialMT" w:hAnsi="ArialMT" w:cs="ArialMT"/>
                <w:lang w:val="en-GB" w:eastAsia="zh-CN"/>
                <w:rPrChange w:id="289" w:author="Giulia Costantini" w:date="2015-11-01T14:45:00Z">
                  <w:rPr>
                    <w:del w:id="290" w:author="Giulia Costantini" w:date="2015-11-01T14:37:00Z"/>
                    <w:rFonts w:ascii="ArialMT" w:hAnsi="ArialMT" w:cs="ArialMT"/>
                    <w:lang w:val="nl-NL" w:eastAsia="zh-CN"/>
                  </w:rPr>
                </w:rPrChange>
              </w:rPr>
              <w:pPrChange w:id="291" w:author="Giulia Costantini" w:date="2015-11-01T15:13:00Z">
                <w:pPr>
                  <w:autoSpaceDE w:val="0"/>
                  <w:autoSpaceDN w:val="0"/>
                  <w:adjustRightInd w:val="0"/>
                </w:pPr>
              </w:pPrChange>
            </w:pPr>
            <w:ins w:id="292" w:author="Giulia Costantini" w:date="2015-11-01T14:47:00Z">
              <w:r w:rsidRPr="009F68C1">
                <w:rPr>
                  <w:rPrChange w:id="293" w:author="Giulia Costantini" w:date="2015-11-01T15:13:00Z">
                    <w:rPr>
                      <w:rFonts w:ascii="ArialMT" w:hAnsi="ArialMT" w:cs="ArialMT"/>
                      <w:lang w:val="nl-NL" w:eastAsia="zh-CN"/>
                    </w:rPr>
                  </w:rPrChange>
                </w:rPr>
                <w:t xml:space="preserve">Performance analysis, </w:t>
              </w:r>
              <w:r w:rsidRPr="009F68C1">
                <w:rPr>
                  <w:rPrChange w:id="294" w:author="Giulia Costantini" w:date="2015-11-01T15:13:00Z">
                    <w:rPr>
                      <w:rFonts w:ascii="ArialMT" w:hAnsi="ArialMT" w:cs="ArialMT"/>
                      <w:lang w:val="en-GB" w:eastAsia="zh-CN"/>
                    </w:rPr>
                  </w:rPrChange>
                </w:rPr>
                <w:t>Basic data structures, Sorting algorithms, Advanced data structures (trees, graphs), Path algorithms, Dynamic programming</w:t>
              </w:r>
            </w:ins>
            <w:del w:id="295" w:author="Giulia Costantini" w:date="2015-11-01T14:46:00Z">
              <w:r w:rsidR="005D05A0" w:rsidRPr="007C4AE7" w:rsidDel="007C4AE7">
                <w:rPr>
                  <w:rFonts w:ascii="ArialMT" w:hAnsi="ArialMT" w:cs="ArialMT"/>
                  <w:lang w:val="en-GB" w:eastAsia="zh-CN"/>
                  <w:rPrChange w:id="296" w:author="Giulia Costantini" w:date="2015-11-01T14:45:00Z">
                    <w:rPr>
                      <w:rFonts w:ascii="ArialMT" w:hAnsi="ArialMT" w:cs="ArialMT"/>
                      <w:lang w:val="nl-NL" w:eastAsia="zh-CN"/>
                    </w:rPr>
                  </w:rPrChange>
                </w:rPr>
                <w:delText xml:space="preserve">Fundamentele datastructuren, </w:delText>
              </w:r>
            </w:del>
            <w:del w:id="297" w:author="Giulia Costantini" w:date="2015-11-01T14:37:00Z">
              <w:r w:rsidR="005D05A0" w:rsidRPr="007C4AE7" w:rsidDel="004B0C66">
                <w:rPr>
                  <w:rFonts w:ascii="ArialMT" w:hAnsi="ArialMT" w:cs="ArialMT"/>
                  <w:lang w:val="en-GB" w:eastAsia="zh-CN"/>
                  <w:rPrChange w:id="298" w:author="Giulia Costantini" w:date="2015-11-01T14:45:00Z">
                    <w:rPr>
                      <w:rFonts w:ascii="ArialMT" w:hAnsi="ArialMT" w:cs="ArialMT"/>
                      <w:lang w:val="nl-NL" w:eastAsia="zh-CN"/>
                    </w:rPr>
                  </w:rPrChange>
                </w:rPr>
                <w:delText xml:space="preserve">Collection datastructuren, </w:delText>
              </w:r>
            </w:del>
            <w:del w:id="299" w:author="Giulia Costantini" w:date="2015-11-01T14:46:00Z">
              <w:r w:rsidR="005D05A0" w:rsidRPr="007C4AE7" w:rsidDel="007C4AE7">
                <w:rPr>
                  <w:rFonts w:ascii="ArialMT" w:hAnsi="ArialMT" w:cs="ArialMT"/>
                  <w:lang w:val="en-GB" w:eastAsia="zh-CN"/>
                  <w:rPrChange w:id="300" w:author="Giulia Costantini" w:date="2015-11-01T14:45:00Z">
                    <w:rPr>
                      <w:rFonts w:ascii="ArialMT" w:hAnsi="ArialMT" w:cs="ArialMT"/>
                      <w:lang w:val="nl-NL" w:eastAsia="zh-CN"/>
                    </w:rPr>
                  </w:rPrChange>
                </w:rPr>
                <w:delText>performance en</w:delText>
              </w:r>
            </w:del>
          </w:p>
          <w:p w14:paraId="3F062FF1" w14:textId="4FDFF341" w:rsidR="006D6663" w:rsidRPr="007C4AE7" w:rsidRDefault="005D05A0" w:rsidP="007C4AE7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GB" w:eastAsia="zh-CN"/>
                <w:rPrChange w:id="301" w:author="Giulia Costantini" w:date="2015-11-01T14:46:00Z">
                  <w:rPr>
                    <w:rFonts w:ascii="ArialMT" w:hAnsi="ArialMT" w:cs="ArialMT"/>
                    <w:lang w:eastAsia="zh-CN"/>
                  </w:rPr>
                </w:rPrChange>
              </w:rPr>
              <w:pPrChange w:id="302" w:author="Giulia Costantini" w:date="2015-11-01T14:46:00Z">
                <w:pPr>
                  <w:tabs>
                    <w:tab w:val="left" w:pos="-1440"/>
                    <w:tab w:val="left" w:pos="-720"/>
                    <w:tab w:val="left" w:pos="0"/>
                    <w:tab w:val="left" w:pos="326"/>
                    <w:tab w:val="left" w:pos="1440"/>
                    <w:tab w:val="left" w:pos="2160"/>
                  </w:tabs>
                </w:pPr>
              </w:pPrChange>
            </w:pPr>
            <w:del w:id="303" w:author="Giulia Costantini" w:date="2015-11-01T14:46:00Z">
              <w:r w:rsidRPr="007C4AE7" w:rsidDel="007C4AE7">
                <w:rPr>
                  <w:rFonts w:ascii="ArialMT" w:hAnsi="ArialMT" w:cs="ArialMT"/>
                  <w:lang w:val="en-GB" w:eastAsia="zh-CN"/>
                  <w:rPrChange w:id="304" w:author="Giulia Costantini" w:date="2015-11-01T14:46:00Z">
                    <w:rPr>
                      <w:rFonts w:ascii="ArialMT" w:hAnsi="ArialMT" w:cs="ArialMT"/>
                      <w:lang w:eastAsia="zh-CN"/>
                    </w:rPr>
                  </w:rPrChange>
                </w:rPr>
                <w:delText>toepassingen</w:delText>
              </w:r>
            </w:del>
            <w:del w:id="305" w:author="Giulia Costantini" w:date="2015-11-01T14:48:00Z">
              <w:r w:rsidRPr="007C4AE7" w:rsidDel="007C4AE7">
                <w:rPr>
                  <w:rFonts w:ascii="ArialMT" w:hAnsi="ArialMT" w:cs="ArialMT"/>
                  <w:lang w:val="en-GB" w:eastAsia="zh-CN"/>
                  <w:rPrChange w:id="306" w:author="Giulia Costantini" w:date="2015-11-01T14:46:00Z">
                    <w:rPr>
                      <w:rFonts w:ascii="ArialMT" w:hAnsi="ArialMT" w:cs="ArialMT"/>
                      <w:lang w:eastAsia="zh-CN"/>
                    </w:rPr>
                  </w:rPrChange>
                </w:rPr>
                <w:delText>.</w:delText>
              </w:r>
            </w:del>
          </w:p>
          <w:p w14:paraId="6C8AABC1" w14:textId="333DD81F" w:rsidR="002934A2" w:rsidRPr="007C4AE7" w:rsidRDefault="002934A2" w:rsidP="005D05A0">
            <w:pPr>
              <w:tabs>
                <w:tab w:val="left" w:pos="-1440"/>
                <w:tab w:val="left" w:pos="-720"/>
                <w:tab w:val="left" w:pos="0"/>
                <w:tab w:val="left" w:pos="326"/>
                <w:tab w:val="left" w:pos="1440"/>
                <w:tab w:val="left" w:pos="2160"/>
              </w:tabs>
              <w:rPr>
                <w:rFonts w:cs="Arial"/>
                <w:lang w:val="en-GB"/>
                <w:rPrChange w:id="307" w:author="Giulia Costantini" w:date="2015-11-01T14:46:00Z">
                  <w:rPr>
                    <w:rFonts w:cs="Arial"/>
                  </w:rPr>
                </w:rPrChange>
              </w:rPr>
            </w:pPr>
          </w:p>
        </w:tc>
      </w:tr>
      <w:tr w:rsidR="006D6663" w14:paraId="42F21F51" w14:textId="77777777" w:rsidTr="00573994"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14:paraId="5EAC2911" w14:textId="77777777" w:rsidR="006D6663" w:rsidRDefault="006D666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Opmerkingen:</w:t>
            </w:r>
          </w:p>
        </w:tc>
        <w:tc>
          <w:tcPr>
            <w:tcW w:w="7401" w:type="dxa"/>
            <w:tcBorders>
              <w:left w:val="nil"/>
            </w:tcBorders>
          </w:tcPr>
          <w:p w14:paraId="0DB063D2" w14:textId="71BF12A4" w:rsidR="006D6663" w:rsidRPr="004375F3" w:rsidRDefault="006D666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lang w:val="nl-NL"/>
              </w:rPr>
            </w:pPr>
          </w:p>
        </w:tc>
      </w:tr>
      <w:tr w:rsidR="006D6663" w:rsidRPr="007C4AE7" w14:paraId="0FE6A01B" w14:textId="77777777" w:rsidTr="00573994"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14:paraId="5DA850D3" w14:textId="77777777" w:rsidR="006D6663" w:rsidRDefault="006D666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Modulebeheerder:</w:t>
            </w:r>
          </w:p>
        </w:tc>
        <w:tc>
          <w:tcPr>
            <w:tcW w:w="7401" w:type="dxa"/>
            <w:tcBorders>
              <w:left w:val="nil"/>
            </w:tcBorders>
          </w:tcPr>
          <w:p w14:paraId="1D3185CC" w14:textId="3A3F6D51" w:rsidR="006D6663" w:rsidRPr="004B0C66" w:rsidRDefault="005D05A0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lang w:val="en-GB"/>
                <w:rPrChange w:id="308" w:author="Giulia Costantini" w:date="2015-11-01T14:37:00Z">
                  <w:rPr>
                    <w:rFonts w:cs="Arial"/>
                    <w:lang w:val="nl-NL"/>
                  </w:rPr>
                </w:rPrChange>
              </w:rPr>
            </w:pPr>
            <w:del w:id="309" w:author="Giulia Costantini" w:date="2015-11-01T14:37:00Z">
              <w:r w:rsidRPr="004B0C66" w:rsidDel="004B0C66">
                <w:rPr>
                  <w:rFonts w:cs="Arial"/>
                  <w:lang w:val="en-GB"/>
                  <w:rPrChange w:id="310" w:author="Giulia Costantini" w:date="2015-11-01T14:37:00Z">
                    <w:rPr>
                      <w:rFonts w:cs="Arial"/>
                      <w:lang w:val="nl-NL"/>
                    </w:rPr>
                  </w:rPrChange>
                </w:rPr>
                <w:delText>Youri Tjang</w:delText>
              </w:r>
            </w:del>
            <w:ins w:id="311" w:author="Giulia Costantini" w:date="2015-11-01T14:37:00Z">
              <w:r w:rsidR="004B0C66" w:rsidRPr="004B0C66">
                <w:rPr>
                  <w:rFonts w:cs="Arial"/>
                  <w:lang w:val="en-GB"/>
                  <w:rPrChange w:id="312" w:author="Giulia Costantini" w:date="2015-11-01T14:37:00Z">
                    <w:rPr>
                      <w:rFonts w:cs="Arial"/>
                      <w:lang w:val="nl-NL"/>
                    </w:rPr>
                  </w:rPrChange>
                </w:rPr>
                <w:t>G. Costantini, F. Di Gia</w:t>
              </w:r>
              <w:r w:rsidR="004B0C66">
                <w:rPr>
                  <w:rFonts w:cs="Arial"/>
                  <w:lang w:val="en-GB"/>
                </w:rPr>
                <w:t>como</w:t>
              </w:r>
            </w:ins>
          </w:p>
        </w:tc>
      </w:tr>
      <w:tr w:rsidR="006D6663" w14:paraId="13D12649" w14:textId="77777777" w:rsidTr="00573994">
        <w:tc>
          <w:tcPr>
            <w:tcW w:w="226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1D98D9BE" w14:textId="77777777" w:rsidR="006D6663" w:rsidRDefault="006D666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Datum:</w:t>
            </w:r>
          </w:p>
        </w:tc>
        <w:tc>
          <w:tcPr>
            <w:tcW w:w="7401" w:type="dxa"/>
            <w:tcBorders>
              <w:left w:val="nil"/>
            </w:tcBorders>
          </w:tcPr>
          <w:p w14:paraId="0BE60EC4" w14:textId="675D8E04" w:rsidR="006D6663" w:rsidRDefault="00CE644D" w:rsidP="009F68C1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lang w:val="nl-NL"/>
              </w:rPr>
              <w:pPrChange w:id="313" w:author="Giulia Costantini" w:date="2015-11-01T15:13:00Z">
                <w:pPr>
                  <w:tabs>
                    <w:tab w:val="left" w:pos="-1440"/>
                    <w:tab w:val="left" w:pos="-720"/>
                    <w:tab w:val="left" w:pos="0"/>
                    <w:tab w:val="left" w:pos="720"/>
                    <w:tab w:val="left" w:pos="1440"/>
                    <w:tab w:val="left" w:pos="2160"/>
                  </w:tabs>
                </w:pPr>
              </w:pPrChange>
            </w:pPr>
            <w:del w:id="314" w:author="Youri Tjang" w:date="2015-06-18T21:11:00Z">
              <w:r w:rsidDel="00E068D0">
                <w:rPr>
                  <w:rFonts w:cs="Arial"/>
                  <w:lang w:val="nl-NL"/>
                </w:rPr>
                <w:delText>1</w:delText>
              </w:r>
              <w:r w:rsidR="00AA2005" w:rsidDel="00E068D0">
                <w:rPr>
                  <w:rFonts w:cs="Arial"/>
                  <w:lang w:val="nl-NL"/>
                </w:rPr>
                <w:delText>1</w:delText>
              </w:r>
              <w:r w:rsidR="00F1072F" w:rsidDel="00E068D0">
                <w:rPr>
                  <w:rFonts w:cs="Arial"/>
                  <w:lang w:val="nl-NL"/>
                </w:rPr>
                <w:delText xml:space="preserve"> </w:delText>
              </w:r>
              <w:r w:rsidDel="00E068D0">
                <w:rPr>
                  <w:rFonts w:cs="Arial"/>
                  <w:lang w:val="nl-NL"/>
                </w:rPr>
                <w:delText xml:space="preserve">november </w:delText>
              </w:r>
              <w:r w:rsidR="00DC2F77" w:rsidDel="00E068D0">
                <w:rPr>
                  <w:rFonts w:cs="Arial"/>
                  <w:lang w:val="nl-NL"/>
                </w:rPr>
                <w:delText>201</w:delText>
              </w:r>
              <w:r w:rsidR="001C61F6" w:rsidDel="00E068D0">
                <w:rPr>
                  <w:rFonts w:cs="Arial"/>
                  <w:lang w:val="nl-NL"/>
                </w:rPr>
                <w:delText>4</w:delText>
              </w:r>
            </w:del>
            <w:ins w:id="315" w:author="Youri Tjang" w:date="2015-06-18T21:11:00Z">
              <w:r w:rsidR="005E70D9">
                <w:rPr>
                  <w:rFonts w:cs="Arial"/>
                  <w:lang w:val="nl-NL"/>
                </w:rPr>
                <w:t>1</w:t>
              </w:r>
              <w:del w:id="316" w:author="Giulia Costantini" w:date="2015-11-01T14:37:00Z">
                <w:r w:rsidR="005E70D9" w:rsidDel="004B0C66">
                  <w:rPr>
                    <w:rFonts w:cs="Arial"/>
                    <w:lang w:val="nl-NL"/>
                  </w:rPr>
                  <w:delText>3</w:delText>
                </w:r>
              </w:del>
              <w:r w:rsidR="00E068D0">
                <w:rPr>
                  <w:rFonts w:cs="Arial"/>
                  <w:lang w:val="nl-NL"/>
                </w:rPr>
                <w:t xml:space="preserve"> </w:t>
              </w:r>
            </w:ins>
            <w:ins w:id="317" w:author="Youri Tjang" w:date="2015-07-13T12:27:00Z">
              <w:del w:id="318" w:author="Giulia Costantini" w:date="2015-11-01T14:37:00Z">
                <w:r w:rsidR="005E70D9" w:rsidDel="004B0C66">
                  <w:rPr>
                    <w:rFonts w:cs="Arial"/>
                    <w:lang w:val="nl-NL"/>
                  </w:rPr>
                  <w:delText>juli</w:delText>
                </w:r>
              </w:del>
            </w:ins>
            <w:ins w:id="319" w:author="Youri Tjang" w:date="2015-06-18T21:11:00Z">
              <w:del w:id="320" w:author="Giulia Costantini" w:date="2015-11-01T14:37:00Z">
                <w:r w:rsidR="00E068D0" w:rsidDel="004B0C66">
                  <w:rPr>
                    <w:rFonts w:cs="Arial"/>
                    <w:lang w:val="nl-NL"/>
                  </w:rPr>
                  <w:delText xml:space="preserve"> </w:delText>
                </w:r>
              </w:del>
            </w:ins>
            <w:ins w:id="321" w:author="Giulia Costantini" w:date="2015-11-01T15:13:00Z">
              <w:r w:rsidR="009F68C1">
                <w:rPr>
                  <w:rFonts w:cs="Arial"/>
                  <w:lang w:val="nl-NL"/>
                </w:rPr>
                <w:t>N</w:t>
              </w:r>
            </w:ins>
            <w:ins w:id="322" w:author="Giulia Costantini" w:date="2015-11-01T14:37:00Z">
              <w:r w:rsidR="004B0C66">
                <w:rPr>
                  <w:rFonts w:cs="Arial"/>
                  <w:lang w:val="nl-NL"/>
                </w:rPr>
                <w:t xml:space="preserve">ovember </w:t>
              </w:r>
            </w:ins>
            <w:ins w:id="323" w:author="Youri Tjang" w:date="2015-06-18T21:11:00Z">
              <w:r w:rsidR="00E068D0">
                <w:rPr>
                  <w:rFonts w:cs="Arial"/>
                  <w:lang w:val="nl-NL"/>
                </w:rPr>
                <w:t>2015</w:t>
              </w:r>
            </w:ins>
          </w:p>
        </w:tc>
      </w:tr>
    </w:tbl>
    <w:p w14:paraId="5E199AF1" w14:textId="7AC6B28E" w:rsidR="006D6663" w:rsidRDefault="006D6663">
      <w:pPr>
        <w:pStyle w:val="Kop1"/>
        <w:ind w:left="0" w:firstLine="0"/>
        <w:rPr>
          <w:rFonts w:cs="Arial"/>
        </w:rPr>
      </w:pPr>
      <w:r>
        <w:rPr>
          <w:rFonts w:cs="Arial"/>
          <w:lang w:val="nl-NL"/>
        </w:rPr>
        <w:br w:type="page"/>
      </w:r>
      <w:bookmarkStart w:id="324" w:name="_Toc516390339"/>
      <w:r>
        <w:rPr>
          <w:rFonts w:cs="Arial"/>
        </w:rPr>
        <w:lastRenderedPageBreak/>
        <w:t>1.</w:t>
      </w:r>
      <w:r>
        <w:rPr>
          <w:rFonts w:cs="Arial"/>
        </w:rPr>
        <w:tab/>
      </w:r>
      <w:del w:id="325" w:author="Giulia Costantini" w:date="2015-11-01T15:13:00Z">
        <w:r w:rsidDel="009F68C1">
          <w:rPr>
            <w:rFonts w:cs="Arial"/>
          </w:rPr>
          <w:delText xml:space="preserve">Algemene </w:delText>
        </w:r>
      </w:del>
      <w:ins w:id="326" w:author="Giulia Costantini" w:date="2015-11-01T15:13:00Z">
        <w:r w:rsidR="009F68C1">
          <w:rPr>
            <w:rFonts w:cs="Arial"/>
          </w:rPr>
          <w:t>General description</w:t>
        </w:r>
      </w:ins>
      <w:del w:id="327" w:author="Giulia Costantini" w:date="2015-11-01T15:13:00Z">
        <w:r w:rsidDel="009F68C1">
          <w:rPr>
            <w:rFonts w:cs="Arial"/>
          </w:rPr>
          <w:delText>omschrijving</w:delText>
        </w:r>
      </w:del>
      <w:bookmarkEnd w:id="324"/>
    </w:p>
    <w:p w14:paraId="29EF0402" w14:textId="2C15AF39" w:rsidR="006D6663" w:rsidRDefault="006D6663" w:rsidP="0050018C">
      <w:pPr>
        <w:pStyle w:val="Kop2"/>
        <w:numPr>
          <w:ilvl w:val="1"/>
          <w:numId w:val="2"/>
        </w:numPr>
        <w:rPr>
          <w:rFonts w:cs="Arial"/>
        </w:rPr>
      </w:pPr>
      <w:bookmarkStart w:id="328" w:name="_Toc516390340"/>
      <w:del w:id="329" w:author="Giulia Costantini" w:date="2015-11-01T15:13:00Z">
        <w:r w:rsidDel="009F68C1">
          <w:rPr>
            <w:rFonts w:cs="Arial"/>
          </w:rPr>
          <w:delText>Inleiding</w:delText>
        </w:r>
      </w:del>
      <w:bookmarkEnd w:id="328"/>
      <w:ins w:id="330" w:author="Giulia Costantini" w:date="2015-11-01T15:13:00Z">
        <w:r w:rsidR="009F68C1">
          <w:rPr>
            <w:rFonts w:cs="Arial"/>
          </w:rPr>
          <w:t>In</w:t>
        </w:r>
      </w:ins>
      <w:ins w:id="331" w:author="Giulia Costantini" w:date="2015-11-01T15:14:00Z">
        <w:r w:rsidR="009F68C1">
          <w:rPr>
            <w:rFonts w:cs="Arial"/>
          </w:rPr>
          <w:t>troduction</w:t>
        </w:r>
      </w:ins>
    </w:p>
    <w:p w14:paraId="5EF0929C" w14:textId="5BBCD981" w:rsidR="00DC2F77" w:rsidRPr="00085BF4" w:rsidRDefault="00DC2F77" w:rsidP="00DC0CC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</w:tabs>
        <w:rPr>
          <w:rFonts w:cs="Arial"/>
          <w:lang w:val="en-GB"/>
          <w:rPrChange w:id="332" w:author="Giulia Costantini" w:date="2015-11-01T15:14:00Z">
            <w:rPr>
              <w:rFonts w:cs="Arial"/>
              <w:lang w:val="nl-NL"/>
            </w:rPr>
          </w:rPrChange>
        </w:rPr>
      </w:pPr>
      <w:bookmarkStart w:id="333" w:name="_Toc516390342"/>
      <w:r w:rsidRPr="00085BF4">
        <w:rPr>
          <w:rFonts w:cs="Arial"/>
          <w:lang w:val="en-GB"/>
          <w:rPrChange w:id="334" w:author="Giulia Costantini" w:date="2015-11-01T15:14:00Z">
            <w:rPr>
              <w:rFonts w:cs="Arial"/>
              <w:lang w:val="nl-NL"/>
            </w:rPr>
          </w:rPrChange>
        </w:rPr>
        <w:t>In</w:t>
      </w:r>
      <w:r w:rsidR="00F1072F" w:rsidRPr="00085BF4">
        <w:rPr>
          <w:rFonts w:cs="Arial"/>
          <w:lang w:val="en-GB"/>
          <w:rPrChange w:id="335" w:author="Giulia Costantini" w:date="2015-11-01T15:14:00Z">
            <w:rPr>
              <w:rFonts w:cs="Arial"/>
              <w:lang w:val="nl-NL"/>
            </w:rPr>
          </w:rPrChange>
        </w:rPr>
        <w:t xml:space="preserve"> </w:t>
      </w:r>
      <w:del w:id="336" w:author="Giulia Costantini" w:date="2015-11-01T15:14:00Z">
        <w:r w:rsidR="00F1072F" w:rsidRPr="00085BF4" w:rsidDel="009F68C1">
          <w:rPr>
            <w:rFonts w:cs="Arial"/>
            <w:lang w:val="en-GB"/>
            <w:rPrChange w:id="337" w:author="Giulia Costantini" w:date="2015-11-01T15:14:00Z">
              <w:rPr>
                <w:rFonts w:cs="Arial"/>
                <w:lang w:val="nl-NL"/>
              </w:rPr>
            </w:rPrChange>
          </w:rPr>
          <w:delText xml:space="preserve">deze </w:delText>
        </w:r>
      </w:del>
      <w:ins w:id="338" w:author="Giulia Costantini" w:date="2015-11-01T15:14:00Z">
        <w:r w:rsidR="009F68C1" w:rsidRPr="00085BF4">
          <w:rPr>
            <w:rFonts w:cs="Arial"/>
            <w:lang w:val="en-GB"/>
            <w:rPrChange w:id="339" w:author="Giulia Costantini" w:date="2015-11-01T15:14:00Z">
              <w:rPr>
                <w:rFonts w:cs="Arial"/>
                <w:lang w:val="nl-NL"/>
              </w:rPr>
            </w:rPrChange>
          </w:rPr>
          <w:t xml:space="preserve">this </w:t>
        </w:r>
      </w:ins>
      <w:del w:id="340" w:author="Giulia Costantini" w:date="2015-11-01T15:14:00Z">
        <w:r w:rsidR="00F1072F" w:rsidRPr="00085BF4" w:rsidDel="009F68C1">
          <w:rPr>
            <w:rFonts w:cs="Arial"/>
            <w:lang w:val="en-GB"/>
            <w:rPrChange w:id="341" w:author="Giulia Costantini" w:date="2015-11-01T15:14:00Z">
              <w:rPr>
                <w:rFonts w:cs="Arial"/>
                <w:lang w:val="nl-NL"/>
              </w:rPr>
            </w:rPrChange>
          </w:rPr>
          <w:delText>m</w:delText>
        </w:r>
        <w:r w:rsidR="00333A93" w:rsidRPr="00085BF4" w:rsidDel="009F68C1">
          <w:rPr>
            <w:rFonts w:cs="Arial"/>
            <w:lang w:val="en-GB"/>
            <w:rPrChange w:id="342" w:author="Giulia Costantini" w:date="2015-11-01T15:14:00Z">
              <w:rPr>
                <w:rFonts w:cs="Arial"/>
                <w:lang w:val="nl-NL"/>
              </w:rPr>
            </w:rPrChange>
          </w:rPr>
          <w:delText xml:space="preserve">odule </w:delText>
        </w:r>
      </w:del>
      <w:ins w:id="343" w:author="Giulia Costantini" w:date="2015-11-01T15:14:00Z">
        <w:r w:rsidR="009F68C1" w:rsidRPr="00085BF4">
          <w:rPr>
            <w:rFonts w:cs="Arial"/>
            <w:lang w:val="en-GB"/>
            <w:rPrChange w:id="344" w:author="Giulia Costantini" w:date="2015-11-01T15:14:00Z">
              <w:rPr>
                <w:rFonts w:cs="Arial"/>
                <w:lang w:val="nl-NL"/>
              </w:rPr>
            </w:rPrChange>
          </w:rPr>
          <w:t xml:space="preserve">course </w:t>
        </w:r>
      </w:ins>
      <w:del w:id="345" w:author="Giulia Costantini" w:date="2015-11-01T15:14:00Z">
        <w:r w:rsidR="00333A93" w:rsidRPr="00085BF4" w:rsidDel="00085BF4">
          <w:rPr>
            <w:rFonts w:cs="Arial"/>
            <w:lang w:val="en-GB"/>
            <w:rPrChange w:id="346" w:author="Giulia Costantini" w:date="2015-11-01T15:14:00Z">
              <w:rPr>
                <w:rFonts w:cs="Arial"/>
                <w:lang w:val="nl-NL"/>
              </w:rPr>
            </w:rPrChange>
          </w:rPr>
          <w:delText xml:space="preserve">maak je je vaardig in </w:delText>
        </w:r>
        <w:r w:rsidR="00035194" w:rsidRPr="00085BF4" w:rsidDel="00085BF4">
          <w:rPr>
            <w:rFonts w:cs="Arial"/>
            <w:lang w:val="en-GB"/>
            <w:rPrChange w:id="347" w:author="Giulia Costantini" w:date="2015-11-01T15:14:00Z">
              <w:rPr>
                <w:rFonts w:cs="Arial"/>
                <w:lang w:val="nl-NL"/>
              </w:rPr>
            </w:rPrChange>
          </w:rPr>
          <w:delText xml:space="preserve">het domein van </w:delText>
        </w:r>
        <w:r w:rsidR="002934A2" w:rsidRPr="00085BF4" w:rsidDel="00085BF4">
          <w:rPr>
            <w:rFonts w:cs="Arial"/>
            <w:lang w:val="en-GB"/>
            <w:rPrChange w:id="348" w:author="Giulia Costantini" w:date="2015-11-01T15:14:00Z">
              <w:rPr>
                <w:rFonts w:cs="Arial"/>
                <w:lang w:val="nl-NL"/>
              </w:rPr>
            </w:rPrChange>
          </w:rPr>
          <w:delText>algoritmes</w:delText>
        </w:r>
        <w:r w:rsidR="00762C7A" w:rsidRPr="00085BF4" w:rsidDel="00085BF4">
          <w:rPr>
            <w:rFonts w:cs="Arial"/>
            <w:lang w:val="en-GB"/>
            <w:rPrChange w:id="349" w:author="Giulia Costantini" w:date="2015-11-01T15:14:00Z">
              <w:rPr>
                <w:rFonts w:cs="Arial"/>
                <w:lang w:val="nl-NL"/>
              </w:rPr>
            </w:rPrChange>
          </w:rPr>
          <w:delText xml:space="preserve"> en datastructuren</w:delText>
        </w:r>
      </w:del>
      <w:ins w:id="350" w:author="Giulia Costantini" w:date="2015-11-01T15:14:00Z">
        <w:r w:rsidR="00085BF4">
          <w:rPr>
            <w:rFonts w:cs="Arial"/>
            <w:lang w:val="en-GB"/>
          </w:rPr>
          <w:t>basic algorithms and data structures are presented</w:t>
        </w:r>
      </w:ins>
      <w:r w:rsidR="00035194" w:rsidRPr="00085BF4">
        <w:rPr>
          <w:rFonts w:cs="Arial"/>
          <w:lang w:val="en-GB"/>
          <w:rPrChange w:id="351" w:author="Giulia Costantini" w:date="2015-11-01T15:14:00Z">
            <w:rPr>
              <w:rFonts w:cs="Arial"/>
              <w:lang w:val="nl-NL"/>
            </w:rPr>
          </w:rPrChange>
        </w:rPr>
        <w:t>.</w:t>
      </w:r>
      <w:r w:rsidR="00333A93" w:rsidRPr="00085BF4">
        <w:rPr>
          <w:rFonts w:cs="Arial"/>
          <w:lang w:val="en-GB"/>
          <w:rPrChange w:id="352" w:author="Giulia Costantini" w:date="2015-11-01T15:14:00Z">
            <w:rPr>
              <w:rFonts w:cs="Arial"/>
              <w:lang w:val="nl-NL"/>
            </w:rPr>
          </w:rPrChange>
        </w:rPr>
        <w:t xml:space="preserve"> </w:t>
      </w:r>
    </w:p>
    <w:p w14:paraId="20A1E854" w14:textId="6EEEB4EF" w:rsidR="000C4FEE" w:rsidRPr="001C61F6" w:rsidRDefault="006D6663" w:rsidP="00BC1EE4">
      <w:pPr>
        <w:pStyle w:val="Kop2"/>
        <w:numPr>
          <w:ilvl w:val="1"/>
          <w:numId w:val="2"/>
        </w:numPr>
        <w:rPr>
          <w:rFonts w:cs="Arial"/>
        </w:rPr>
      </w:pPr>
      <w:r>
        <w:rPr>
          <w:rFonts w:cs="Arial"/>
        </w:rPr>
        <w:t>Relati</w:t>
      </w:r>
      <w:ins w:id="353" w:author="Giulia Costantini" w:date="2015-11-01T15:15:00Z">
        <w:r w:rsidR="00085BF4">
          <w:rPr>
            <w:rFonts w:cs="Arial"/>
          </w:rPr>
          <w:t xml:space="preserve">onship with other </w:t>
        </w:r>
      </w:ins>
      <w:del w:id="354" w:author="Giulia Costantini" w:date="2015-11-01T15:15:00Z">
        <w:r w:rsidDel="00085BF4">
          <w:rPr>
            <w:rFonts w:cs="Arial"/>
          </w:rPr>
          <w:delText xml:space="preserve">e met andere </w:delText>
        </w:r>
      </w:del>
      <w:ins w:id="355" w:author="Giulia Costantini" w:date="2015-11-01T15:15:00Z">
        <w:r w:rsidR="00085BF4">
          <w:rPr>
            <w:rFonts w:cs="Arial"/>
          </w:rPr>
          <w:t>modules</w:t>
        </w:r>
      </w:ins>
      <w:del w:id="356" w:author="Giulia Costantini" w:date="2015-11-01T15:15:00Z">
        <w:r w:rsidDel="00085BF4">
          <w:rPr>
            <w:rFonts w:cs="Arial"/>
          </w:rPr>
          <w:delText>onderwijseenheden</w:delText>
        </w:r>
      </w:del>
      <w:bookmarkEnd w:id="333"/>
    </w:p>
    <w:p w14:paraId="56A0278A" w14:textId="079D7370" w:rsidR="00085BF4" w:rsidRPr="00085BF4" w:rsidRDefault="00085BF4" w:rsidP="00333A93">
      <w:pPr>
        <w:rPr>
          <w:ins w:id="357" w:author="Giulia Costantini" w:date="2015-11-01T15:15:00Z"/>
          <w:rFonts w:cs="Arial"/>
          <w:lang w:val="en-GB"/>
          <w:rPrChange w:id="358" w:author="Giulia Costantini" w:date="2015-11-01T15:16:00Z">
            <w:rPr>
              <w:ins w:id="359" w:author="Giulia Costantini" w:date="2015-11-01T15:15:00Z"/>
              <w:rFonts w:cs="Arial"/>
              <w:color w:val="FF0000"/>
              <w:lang w:val="en-GB"/>
            </w:rPr>
          </w:rPrChange>
        </w:rPr>
      </w:pPr>
      <w:ins w:id="360" w:author="Giulia Costantini" w:date="2015-11-01T15:15:00Z">
        <w:r w:rsidRPr="00085BF4">
          <w:rPr>
            <w:rFonts w:cs="Arial"/>
            <w:lang w:val="en-GB"/>
            <w:rPrChange w:id="361" w:author="Giulia Costantini" w:date="2015-11-01T15:16:00Z">
              <w:rPr>
                <w:rFonts w:cs="Arial"/>
                <w:color w:val="FF0000"/>
              </w:rPr>
            </w:rPrChange>
          </w:rPr>
          <w:t xml:space="preserve">Advanced data structures </w:t>
        </w:r>
        <w:r w:rsidRPr="00085BF4">
          <w:rPr>
            <w:rFonts w:cs="Arial"/>
            <w:lang w:val="en-GB"/>
            <w:rPrChange w:id="362" w:author="Giulia Costantini" w:date="2015-11-01T15:16:00Z">
              <w:rPr>
                <w:rFonts w:cs="Arial"/>
                <w:color w:val="FF0000"/>
                <w:lang w:val="en-GB"/>
              </w:rPr>
            </w:rPrChange>
          </w:rPr>
          <w:t xml:space="preserve">presented </w:t>
        </w:r>
        <w:r w:rsidRPr="00085BF4">
          <w:rPr>
            <w:rFonts w:cs="Arial"/>
            <w:lang w:val="en-GB"/>
            <w:rPrChange w:id="363" w:author="Giulia Costantini" w:date="2015-11-01T15:16:00Z">
              <w:rPr>
                <w:rFonts w:cs="Arial"/>
                <w:color w:val="FF0000"/>
              </w:rPr>
            </w:rPrChange>
          </w:rPr>
          <w:t xml:space="preserve">in this </w:t>
        </w:r>
        <w:r w:rsidRPr="00085BF4">
          <w:rPr>
            <w:rFonts w:cs="Arial"/>
            <w:lang w:val="en-GB"/>
            <w:rPrChange w:id="364" w:author="Giulia Costantini" w:date="2015-11-01T15:16:00Z">
              <w:rPr>
                <w:rFonts w:cs="Arial"/>
                <w:color w:val="FF0000"/>
                <w:lang w:val="en-GB"/>
              </w:rPr>
            </w:rPrChange>
          </w:rPr>
          <w:t>course are used in RDBMS and informally presented during INFDEV0</w:t>
        </w:r>
      </w:ins>
      <w:ins w:id="365" w:author="Giulia Costantini" w:date="2015-11-01T15:16:00Z">
        <w:r w:rsidRPr="00085BF4">
          <w:rPr>
            <w:rFonts w:cs="Arial"/>
            <w:lang w:val="en-GB"/>
            <w:rPrChange w:id="366" w:author="Giulia Costantini" w:date="2015-11-01T15:16:00Z">
              <w:rPr>
                <w:rFonts w:cs="Arial"/>
                <w:color w:val="FF0000"/>
                <w:lang w:val="en-GB"/>
              </w:rPr>
            </w:rPrChange>
          </w:rPr>
          <w:t>3</w:t>
        </w:r>
      </w:ins>
      <w:ins w:id="367" w:author="Giulia Costantini" w:date="2015-11-01T15:15:00Z">
        <w:r w:rsidRPr="00085BF4">
          <w:rPr>
            <w:rFonts w:cs="Arial"/>
            <w:lang w:val="en-GB"/>
            <w:rPrChange w:id="368" w:author="Giulia Costantini" w:date="2015-11-01T15:16:00Z">
              <w:rPr>
                <w:rFonts w:cs="Arial"/>
                <w:color w:val="FF0000"/>
                <w:lang w:val="en-GB"/>
              </w:rPr>
            </w:rPrChange>
          </w:rPr>
          <w:t>-5.</w:t>
        </w:r>
      </w:ins>
      <w:ins w:id="369" w:author="Giulia Costantini" w:date="2015-11-01T15:16:00Z">
        <w:r w:rsidRPr="00085BF4">
          <w:rPr>
            <w:rFonts w:cs="Arial"/>
            <w:lang w:val="en-GB"/>
            <w:rPrChange w:id="370" w:author="Giulia Costantini" w:date="2015-11-01T15:16:00Z">
              <w:rPr>
                <w:rFonts w:cs="Arial"/>
                <w:color w:val="FF0000"/>
                <w:lang w:val="en-GB"/>
              </w:rPr>
            </w:rPrChange>
          </w:rPr>
          <w:t xml:space="preserve"> </w:t>
        </w:r>
      </w:ins>
    </w:p>
    <w:p w14:paraId="2B000D1C" w14:textId="77777777" w:rsidR="00085BF4" w:rsidRPr="00085BF4" w:rsidRDefault="00085BF4" w:rsidP="00333A93">
      <w:pPr>
        <w:rPr>
          <w:ins w:id="371" w:author="Giulia Costantini" w:date="2015-11-01T15:15:00Z"/>
          <w:rFonts w:cs="Arial"/>
          <w:color w:val="FF0000"/>
          <w:lang w:val="en-GB"/>
          <w:rPrChange w:id="372" w:author="Giulia Costantini" w:date="2015-11-01T15:15:00Z">
            <w:rPr>
              <w:ins w:id="373" w:author="Giulia Costantini" w:date="2015-11-01T15:15:00Z"/>
              <w:rFonts w:cs="Arial"/>
              <w:color w:val="FF0000"/>
            </w:rPr>
          </w:rPrChange>
        </w:rPr>
      </w:pPr>
    </w:p>
    <w:p w14:paraId="1F7ADA8D" w14:textId="2ADFD289" w:rsidR="00C21B2C" w:rsidRPr="00333A93" w:rsidRDefault="00D51F47" w:rsidP="00333A93">
      <w:pPr>
        <w:rPr>
          <w:rFonts w:cs="Arial"/>
        </w:rPr>
      </w:pPr>
      <w:r w:rsidRPr="00DB28EA">
        <w:rPr>
          <w:rFonts w:cs="Arial"/>
          <w:color w:val="FF0000"/>
          <w:rPrChange w:id="374" w:author="Giulia Costantini" w:date="2015-11-01T14:50:00Z">
            <w:rPr>
              <w:rFonts w:cs="Arial"/>
            </w:rPr>
          </w:rPrChange>
        </w:rPr>
        <w:t>In deze onder</w:t>
      </w:r>
      <w:r w:rsidR="00953D2B" w:rsidRPr="00DB28EA">
        <w:rPr>
          <w:rFonts w:cs="Arial"/>
          <w:color w:val="FF0000"/>
          <w:rPrChange w:id="375" w:author="Giulia Costantini" w:date="2015-11-01T14:50:00Z">
            <w:rPr>
              <w:rFonts w:cs="Arial"/>
            </w:rPr>
          </w:rPrChange>
        </w:rPr>
        <w:t xml:space="preserve">wijsperiode werk je in project </w:t>
      </w:r>
      <w:r w:rsidR="00333A93" w:rsidRPr="00DB28EA">
        <w:rPr>
          <w:rFonts w:cs="Arial"/>
          <w:color w:val="FF0000"/>
          <w:rPrChange w:id="376" w:author="Giulia Costantini" w:date="2015-11-01T14:50:00Z">
            <w:rPr>
              <w:rFonts w:cs="Arial"/>
            </w:rPr>
          </w:rPrChange>
        </w:rPr>
        <w:t>56</w:t>
      </w:r>
      <w:r w:rsidRPr="00DB28EA">
        <w:rPr>
          <w:rFonts w:cs="Arial"/>
          <w:color w:val="FF0000"/>
          <w:rPrChange w:id="377" w:author="Giulia Costantini" w:date="2015-11-01T14:50:00Z">
            <w:rPr>
              <w:rFonts w:cs="Arial"/>
            </w:rPr>
          </w:rPrChange>
        </w:rPr>
        <w:t xml:space="preserve"> aan een beroepsgerichte opdracht, waar je</w:t>
      </w:r>
      <w:r w:rsidR="006D5AD7" w:rsidRPr="00DB28EA">
        <w:rPr>
          <w:rFonts w:cs="Arial"/>
          <w:color w:val="FF0000"/>
          <w:rPrChange w:id="378" w:author="Giulia Costantini" w:date="2015-11-01T14:50:00Z">
            <w:rPr>
              <w:rFonts w:cs="Arial"/>
            </w:rPr>
          </w:rPrChange>
        </w:rPr>
        <w:t xml:space="preserve"> de kennis en vaardigheden uit deze module direct </w:t>
      </w:r>
      <w:r w:rsidR="00953D2B" w:rsidRPr="00DB28EA">
        <w:rPr>
          <w:rFonts w:cs="Arial"/>
          <w:color w:val="FF0000"/>
          <w:rPrChange w:id="379" w:author="Giulia Costantini" w:date="2015-11-01T14:50:00Z">
            <w:rPr>
              <w:rFonts w:cs="Arial"/>
            </w:rPr>
          </w:rPrChange>
        </w:rPr>
        <w:t xml:space="preserve">toepast. </w:t>
      </w:r>
      <w:r w:rsidR="00035194" w:rsidRPr="00DB28EA">
        <w:rPr>
          <w:rFonts w:cs="Arial"/>
          <w:color w:val="FF0000"/>
          <w:rPrChange w:id="380" w:author="Giulia Costantini" w:date="2015-11-01T14:50:00Z">
            <w:rPr>
              <w:rFonts w:cs="Arial"/>
            </w:rPr>
          </w:rPrChange>
        </w:rPr>
        <w:t xml:space="preserve">Dit project </w:t>
      </w:r>
      <w:r w:rsidR="00703C35" w:rsidRPr="00DB28EA">
        <w:rPr>
          <w:rFonts w:cs="Arial"/>
          <w:color w:val="FF0000"/>
          <w:rPrChange w:id="381" w:author="Giulia Costantini" w:date="2015-11-01T14:50:00Z">
            <w:rPr>
              <w:rFonts w:cs="Arial"/>
            </w:rPr>
          </w:rPrChange>
        </w:rPr>
        <w:t xml:space="preserve">draait </w:t>
      </w:r>
      <w:r w:rsidR="001C61F6" w:rsidRPr="00DB28EA">
        <w:rPr>
          <w:rFonts w:cs="Arial"/>
          <w:color w:val="FF0000"/>
          <w:rPrChange w:id="382" w:author="Giulia Costantini" w:date="2015-11-01T14:50:00Z">
            <w:rPr>
              <w:rFonts w:cs="Arial"/>
            </w:rPr>
          </w:rPrChange>
        </w:rPr>
        <w:t>om professionele software-</w:t>
      </w:r>
      <w:r w:rsidR="00035194" w:rsidRPr="00DB28EA">
        <w:rPr>
          <w:rFonts w:cs="Arial"/>
          <w:color w:val="FF0000"/>
          <w:rPrChange w:id="383" w:author="Giulia Costantini" w:date="2015-11-01T14:50:00Z">
            <w:rPr>
              <w:rFonts w:cs="Arial"/>
            </w:rPr>
          </w:rPrChange>
        </w:rPr>
        <w:t>ontwikkeling.</w:t>
      </w:r>
      <w:r w:rsidR="00703C35" w:rsidRPr="00DB28EA">
        <w:rPr>
          <w:rFonts w:cs="Arial"/>
          <w:color w:val="FF0000"/>
          <w:rPrChange w:id="384" w:author="Giulia Costantini" w:date="2015-11-01T14:50:00Z">
            <w:rPr>
              <w:rFonts w:cs="Arial"/>
            </w:rPr>
          </w:rPrChange>
        </w:rPr>
        <w:t xml:space="preserve"> Bij deze ontwikkeling horen industriestandaard algoritmes. Daarnaast vraag het project om hoge performance bij algoritmes en zijn problemen vaak niet meer op de </w:t>
      </w:r>
      <w:r w:rsidR="00703C35" w:rsidRPr="00DB28EA">
        <w:rPr>
          <w:rFonts w:cs="Arial"/>
          <w:i/>
          <w:color w:val="FF0000"/>
          <w:rPrChange w:id="385" w:author="Giulia Costantini" w:date="2015-11-01T14:50:00Z">
            <w:rPr>
              <w:rFonts w:cs="Arial"/>
              <w:i/>
            </w:rPr>
          </w:rPrChange>
        </w:rPr>
        <w:t>naive</w:t>
      </w:r>
      <w:r w:rsidR="00703C35" w:rsidRPr="00DB28EA">
        <w:rPr>
          <w:rFonts w:cs="Arial"/>
          <w:color w:val="FF0000"/>
          <w:rPrChange w:id="386" w:author="Giulia Costantini" w:date="2015-11-01T14:50:00Z">
            <w:rPr>
              <w:rFonts w:cs="Arial"/>
            </w:rPr>
          </w:rPrChange>
        </w:rPr>
        <w:t xml:space="preserve"> / ‘</w:t>
      </w:r>
      <w:r w:rsidR="00703C35" w:rsidRPr="00DB28EA">
        <w:rPr>
          <w:rFonts w:cs="Arial"/>
          <w:i/>
          <w:color w:val="FF0000"/>
          <w:rPrChange w:id="387" w:author="Giulia Costantini" w:date="2015-11-01T14:50:00Z">
            <w:rPr>
              <w:rFonts w:cs="Arial"/>
              <w:i/>
            </w:rPr>
          </w:rPrChange>
        </w:rPr>
        <w:t>brute</w:t>
      </w:r>
      <w:r w:rsidR="00703C35" w:rsidRPr="00DB28EA">
        <w:rPr>
          <w:rFonts w:cs="Arial"/>
          <w:color w:val="FF0000"/>
          <w:rPrChange w:id="388" w:author="Giulia Costantini" w:date="2015-11-01T14:50:00Z">
            <w:rPr>
              <w:rFonts w:cs="Arial"/>
            </w:rPr>
          </w:rPrChange>
        </w:rPr>
        <w:t xml:space="preserve"> </w:t>
      </w:r>
      <w:r w:rsidR="00703C35" w:rsidRPr="00DB28EA">
        <w:rPr>
          <w:rFonts w:cs="Arial"/>
          <w:i/>
          <w:color w:val="FF0000"/>
          <w:rPrChange w:id="389" w:author="Giulia Costantini" w:date="2015-11-01T14:50:00Z">
            <w:rPr>
              <w:rFonts w:cs="Arial"/>
              <w:i/>
            </w:rPr>
          </w:rPrChange>
        </w:rPr>
        <w:t>force’</w:t>
      </w:r>
      <w:r w:rsidR="00703C35" w:rsidRPr="00DB28EA">
        <w:rPr>
          <w:rFonts w:cs="Arial"/>
          <w:color w:val="FF0000"/>
          <w:rPrChange w:id="390" w:author="Giulia Costantini" w:date="2015-11-01T14:50:00Z">
            <w:rPr>
              <w:rFonts w:cs="Arial"/>
            </w:rPr>
          </w:rPrChange>
        </w:rPr>
        <w:t xml:space="preserve"> strategie op te lossen. </w:t>
      </w:r>
    </w:p>
    <w:p w14:paraId="1E460287" w14:textId="1E61F52D" w:rsidR="006D6663" w:rsidRDefault="006D6663" w:rsidP="0050018C">
      <w:pPr>
        <w:pStyle w:val="Kop2"/>
        <w:numPr>
          <w:ilvl w:val="1"/>
          <w:numId w:val="2"/>
        </w:numPr>
        <w:rPr>
          <w:rFonts w:cs="Arial"/>
        </w:rPr>
      </w:pPr>
      <w:del w:id="391" w:author="Giulia Costantini" w:date="2015-11-01T15:16:00Z">
        <w:r w:rsidDel="00085BF4">
          <w:rPr>
            <w:rFonts w:cs="Arial"/>
          </w:rPr>
          <w:delText>Leermiddelen</w:delText>
        </w:r>
      </w:del>
      <w:ins w:id="392" w:author="Giulia Costantini" w:date="2015-11-01T15:16:00Z">
        <w:r w:rsidR="00085BF4">
          <w:rPr>
            <w:rFonts w:cs="Arial"/>
          </w:rPr>
          <w:t>Le</w:t>
        </w:r>
        <w:r w:rsidR="00085BF4">
          <w:rPr>
            <w:rFonts w:cs="Arial"/>
          </w:rPr>
          <w:t>arning materials</w:t>
        </w:r>
      </w:ins>
    </w:p>
    <w:p w14:paraId="4448D999" w14:textId="4560C76B" w:rsidR="008C4E77" w:rsidRDefault="00CC587D">
      <w:pPr>
        <w:rPr>
          <w:rFonts w:cs="Arial"/>
          <w:lang w:val="en-US"/>
        </w:rPr>
      </w:pPr>
      <w:del w:id="393" w:author="Giulia Costantini" w:date="2015-11-01T15:16:00Z">
        <w:r w:rsidRPr="008C4E77" w:rsidDel="00085BF4">
          <w:rPr>
            <w:rFonts w:cs="Arial"/>
            <w:lang w:val="en-US"/>
          </w:rPr>
          <w:delText>Verplicht</w:delText>
        </w:r>
      </w:del>
      <w:ins w:id="394" w:author="Giulia Costantini" w:date="2015-11-01T15:16:00Z">
        <w:r w:rsidR="00085BF4">
          <w:rPr>
            <w:rFonts w:cs="Arial"/>
            <w:lang w:val="en-US"/>
          </w:rPr>
          <w:t>Mandatory</w:t>
        </w:r>
      </w:ins>
      <w:r w:rsidR="007D7362" w:rsidRPr="008C4E77">
        <w:rPr>
          <w:rFonts w:cs="Arial"/>
          <w:lang w:val="en-US"/>
        </w:rPr>
        <w:t xml:space="preserve">: </w:t>
      </w:r>
    </w:p>
    <w:p w14:paraId="671F73A6" w14:textId="0B6E0D8C" w:rsidR="00085BF4" w:rsidRPr="00085BF4" w:rsidRDefault="00085BF4" w:rsidP="00085BF4">
      <w:pPr>
        <w:pStyle w:val="Lijstalinea"/>
        <w:numPr>
          <w:ilvl w:val="0"/>
          <w:numId w:val="25"/>
        </w:numPr>
        <w:rPr>
          <w:ins w:id="395" w:author="Giulia Costantini" w:date="2015-11-01T15:17:00Z"/>
          <w:rFonts w:cs="Arial"/>
          <w:szCs w:val="20"/>
          <w:lang w:val="en-GB" w:eastAsia="en-US"/>
          <w:rPrChange w:id="396" w:author="Giulia Costantini" w:date="2015-11-01T15:17:00Z">
            <w:rPr>
              <w:ins w:id="397" w:author="Giulia Costantini" w:date="2015-11-01T15:17:00Z"/>
              <w:rFonts w:cs="Arial"/>
              <w:szCs w:val="20"/>
              <w:lang w:eastAsia="en-US"/>
            </w:rPr>
          </w:rPrChange>
        </w:rPr>
        <w:pPrChange w:id="398" w:author="Giulia Costantini" w:date="2015-11-01T15:16:00Z">
          <w:pPr>
            <w:pStyle w:val="Lijstalinea"/>
            <w:numPr>
              <w:numId w:val="25"/>
            </w:numPr>
            <w:ind w:left="780" w:hanging="360"/>
          </w:pPr>
        </w:pPrChange>
      </w:pPr>
      <w:ins w:id="399" w:author="Giulia Costantini" w:date="2015-11-01T15:16:00Z">
        <w:r w:rsidRPr="00085BF4">
          <w:rPr>
            <w:rFonts w:cs="Arial"/>
            <w:szCs w:val="20"/>
            <w:lang w:val="en-GB" w:eastAsia="en-US"/>
            <w:rPrChange w:id="400" w:author="Giulia Costantini" w:date="2015-11-01T15:17:00Z">
              <w:rPr>
                <w:rFonts w:cs="Arial"/>
                <w:szCs w:val="20"/>
                <w:lang w:eastAsia="en-US"/>
              </w:rPr>
            </w:rPrChange>
          </w:rPr>
          <w:t>Slides of the lessons</w:t>
        </w:r>
        <w:r w:rsidRPr="00085BF4">
          <w:rPr>
            <w:rFonts w:cs="Arial"/>
            <w:szCs w:val="20"/>
            <w:lang w:val="en-GB" w:eastAsia="en-US"/>
            <w:rPrChange w:id="401" w:author="Giulia Costantini" w:date="2015-11-01T15:17:00Z">
              <w:rPr>
                <w:rFonts w:cs="Arial"/>
                <w:szCs w:val="20"/>
                <w:lang w:eastAsia="en-US"/>
              </w:rPr>
            </w:rPrChange>
          </w:rPr>
          <w:t xml:space="preserve"> (on N@tschool)</w:t>
        </w:r>
      </w:ins>
    </w:p>
    <w:p w14:paraId="180A6ED5" w14:textId="4498EEF6" w:rsidR="00085BF4" w:rsidRPr="00085BF4" w:rsidRDefault="00085BF4" w:rsidP="00085BF4">
      <w:pPr>
        <w:pStyle w:val="Lijstalinea"/>
        <w:numPr>
          <w:ilvl w:val="0"/>
          <w:numId w:val="25"/>
        </w:numPr>
        <w:rPr>
          <w:ins w:id="402" w:author="Giulia Costantini" w:date="2015-11-01T15:16:00Z"/>
          <w:rFonts w:cs="Arial"/>
          <w:szCs w:val="20"/>
          <w:lang w:val="en-GB" w:eastAsia="en-US"/>
          <w:rPrChange w:id="403" w:author="Giulia Costantini" w:date="2015-11-01T15:17:00Z">
            <w:rPr>
              <w:ins w:id="404" w:author="Giulia Costantini" w:date="2015-11-01T15:16:00Z"/>
              <w:rFonts w:cs="Arial"/>
              <w:szCs w:val="20"/>
              <w:lang w:val="en-GB" w:eastAsia="en-US"/>
            </w:rPr>
          </w:rPrChange>
        </w:rPr>
        <w:pPrChange w:id="405" w:author="Giulia Costantini" w:date="2015-11-01T15:16:00Z">
          <w:pPr>
            <w:pStyle w:val="Lijstalinea"/>
            <w:numPr>
              <w:numId w:val="25"/>
            </w:numPr>
            <w:ind w:left="780" w:hanging="360"/>
          </w:pPr>
        </w:pPrChange>
      </w:pPr>
      <w:ins w:id="406" w:author="Giulia Costantini" w:date="2015-11-01T15:17:00Z">
        <w:r>
          <w:rPr>
            <w:rFonts w:cs="Arial"/>
            <w:szCs w:val="20"/>
            <w:lang w:val="en-GB" w:eastAsia="en-US"/>
          </w:rPr>
          <w:t xml:space="preserve">Description of the practical assignment </w:t>
        </w:r>
        <w:r w:rsidRPr="005C45E2">
          <w:rPr>
            <w:rFonts w:cs="Arial"/>
            <w:szCs w:val="20"/>
            <w:lang w:val="en-GB" w:eastAsia="en-US"/>
          </w:rPr>
          <w:t>(on N@tschool)</w:t>
        </w:r>
      </w:ins>
    </w:p>
    <w:p w14:paraId="6CB6FC62" w14:textId="77777777" w:rsidR="009A2EB2" w:rsidRDefault="009A2EB2" w:rsidP="009A2EB2">
      <w:pPr>
        <w:pStyle w:val="Lijstalinea"/>
        <w:numPr>
          <w:ilvl w:val="0"/>
          <w:numId w:val="25"/>
        </w:numPr>
        <w:rPr>
          <w:ins w:id="407" w:author="Giulia Costantini" w:date="2015-11-01T14:51:00Z"/>
          <w:rFonts w:cs="Arial"/>
          <w:szCs w:val="20"/>
          <w:lang w:eastAsia="en-US"/>
        </w:rPr>
      </w:pPr>
      <w:ins w:id="408" w:author="Youri Tjang" w:date="2015-07-13T15:35:00Z">
        <w:r w:rsidRPr="004B0C66">
          <w:rPr>
            <w:rFonts w:cs="Arial"/>
            <w:szCs w:val="20"/>
            <w:lang w:val="en-GB" w:eastAsia="en-US"/>
            <w:rPrChange w:id="409" w:author="Giulia Costantini" w:date="2015-11-01T14:33:00Z">
              <w:rPr>
                <w:rFonts w:cs="Arial"/>
                <w:szCs w:val="20"/>
                <w:lang w:eastAsia="en-US"/>
              </w:rPr>
            </w:rPrChange>
          </w:rPr>
          <w:t xml:space="preserve">Sedgewick, R., &amp; Wayne, K. (2011). </w:t>
        </w:r>
        <w:r w:rsidRPr="004B0C66">
          <w:rPr>
            <w:rFonts w:cs="Arial"/>
            <w:i/>
            <w:iCs/>
            <w:szCs w:val="20"/>
            <w:lang w:val="en-GB" w:eastAsia="en-US"/>
            <w:rPrChange w:id="410" w:author="Giulia Costantini" w:date="2015-11-01T14:33:00Z">
              <w:rPr>
                <w:rFonts w:cs="Arial"/>
                <w:i/>
                <w:iCs/>
                <w:szCs w:val="20"/>
                <w:lang w:eastAsia="en-US"/>
              </w:rPr>
            </w:rPrChange>
          </w:rPr>
          <w:t>Algorithms</w:t>
        </w:r>
        <w:r w:rsidRPr="004B0C66">
          <w:rPr>
            <w:rFonts w:cs="Arial"/>
            <w:szCs w:val="20"/>
            <w:lang w:val="en-GB" w:eastAsia="en-US"/>
            <w:rPrChange w:id="411" w:author="Giulia Costantini" w:date="2015-11-01T14:33:00Z">
              <w:rPr>
                <w:rFonts w:cs="Arial"/>
                <w:szCs w:val="20"/>
                <w:lang w:eastAsia="en-US"/>
              </w:rPr>
            </w:rPrChange>
          </w:rPr>
          <w:t xml:space="preserve"> (4th ed.). </w:t>
        </w:r>
        <w:r w:rsidRPr="005E70D9">
          <w:rPr>
            <w:rFonts w:cs="Arial"/>
            <w:szCs w:val="20"/>
            <w:lang w:eastAsia="en-US"/>
          </w:rPr>
          <w:t>Addison-Wesley Professional</w:t>
        </w:r>
      </w:ins>
    </w:p>
    <w:p w14:paraId="0F9B9F1E" w14:textId="3D65028B" w:rsidR="00DB28EA" w:rsidRPr="005E70D9" w:rsidDel="00085BF4" w:rsidRDefault="00DB28EA" w:rsidP="009A2EB2">
      <w:pPr>
        <w:pStyle w:val="Lijstalinea"/>
        <w:numPr>
          <w:ilvl w:val="0"/>
          <w:numId w:val="25"/>
        </w:numPr>
        <w:rPr>
          <w:ins w:id="412" w:author="Youri Tjang" w:date="2015-07-13T15:35:00Z"/>
          <w:del w:id="413" w:author="Giulia Costantini" w:date="2015-11-01T15:16:00Z"/>
          <w:rFonts w:cs="Arial"/>
          <w:szCs w:val="20"/>
          <w:lang w:eastAsia="en-US"/>
        </w:rPr>
      </w:pPr>
    </w:p>
    <w:p w14:paraId="5C22F833" w14:textId="5B0BBF4E" w:rsidR="007D7362" w:rsidRPr="00184099" w:rsidDel="009A2EB2" w:rsidRDefault="002934A2" w:rsidP="002934A2">
      <w:pPr>
        <w:pStyle w:val="Lijstalinea"/>
        <w:numPr>
          <w:ilvl w:val="0"/>
          <w:numId w:val="25"/>
        </w:numPr>
        <w:autoSpaceDE w:val="0"/>
        <w:autoSpaceDN w:val="0"/>
        <w:adjustRightInd w:val="0"/>
        <w:rPr>
          <w:del w:id="414" w:author="Youri Tjang" w:date="2015-07-13T15:35:00Z"/>
          <w:rFonts w:ascii="ArialMT" w:hAnsi="ArialMT" w:cs="ArialMT"/>
          <w:lang w:val="en-GB" w:eastAsia="zh-CN"/>
        </w:rPr>
      </w:pPr>
      <w:del w:id="415" w:author="Youri Tjang" w:date="2015-07-13T15:35:00Z">
        <w:r w:rsidRPr="00184099" w:rsidDel="009A2EB2">
          <w:rPr>
            <w:rFonts w:ascii="ArialMT" w:hAnsi="ArialMT" w:cs="ArialMT"/>
            <w:lang w:val="en-GB" w:eastAsia="zh-CN"/>
          </w:rPr>
          <w:delText>Schaum's outlines Datastructures with Java second edition, John R. Hubbard, uitgever: McGraw Hill, ISBN: 0-07-147698-9, 2de editie, 1 juli</w:delText>
        </w:r>
        <w:r w:rsidR="00AA2005" w:rsidRPr="00184099" w:rsidDel="009A2EB2">
          <w:rPr>
            <w:rFonts w:ascii="ArialMT" w:hAnsi="ArialMT" w:cs="ArialMT"/>
            <w:lang w:val="en-GB" w:eastAsia="zh-CN"/>
          </w:rPr>
          <w:delText xml:space="preserve"> </w:delText>
        </w:r>
        <w:r w:rsidRPr="00184099" w:rsidDel="009A2EB2">
          <w:rPr>
            <w:rFonts w:ascii="ArialMT" w:hAnsi="ArialMT" w:cs="ArialMT"/>
            <w:lang w:val="en-GB" w:eastAsia="zh-CN"/>
          </w:rPr>
          <w:delText>2009</w:delText>
        </w:r>
      </w:del>
    </w:p>
    <w:p w14:paraId="482477A4" w14:textId="6580868C" w:rsidR="002934A2" w:rsidRPr="00184099" w:rsidDel="00DB28EA" w:rsidRDefault="002934A2" w:rsidP="002934A2">
      <w:pPr>
        <w:pStyle w:val="Lijstalinea"/>
        <w:numPr>
          <w:ilvl w:val="0"/>
          <w:numId w:val="25"/>
        </w:numPr>
        <w:autoSpaceDE w:val="0"/>
        <w:autoSpaceDN w:val="0"/>
        <w:adjustRightInd w:val="0"/>
        <w:rPr>
          <w:del w:id="416" w:author="Giulia Costantini" w:date="2015-11-01T14:51:00Z"/>
          <w:rFonts w:ascii="ArialMT" w:hAnsi="ArialMT" w:cs="ArialMT"/>
          <w:lang w:val="en-GB" w:eastAsia="zh-CN"/>
        </w:rPr>
      </w:pPr>
      <w:del w:id="417" w:author="Giulia Costantini" w:date="2015-11-01T14:51:00Z">
        <w:r w:rsidRPr="00184099" w:rsidDel="00DB28EA">
          <w:rPr>
            <w:rFonts w:ascii="ArialMT" w:hAnsi="ArialMT" w:cs="ArialMT"/>
            <w:lang w:val="en-GB" w:eastAsia="zh-CN"/>
          </w:rPr>
          <w:delText>http://docs.oracle.com/javase/tutorial/collections/</w:delText>
        </w:r>
      </w:del>
    </w:p>
    <w:p w14:paraId="0EB68E04" w14:textId="77777777" w:rsidR="00DB28EA" w:rsidRDefault="00DB28EA">
      <w:pPr>
        <w:rPr>
          <w:ins w:id="418" w:author="Giulia Costantini" w:date="2015-11-01T14:51:00Z"/>
          <w:rFonts w:cs="Arial"/>
        </w:rPr>
      </w:pPr>
    </w:p>
    <w:p w14:paraId="4CA71193" w14:textId="2CCF3EF2" w:rsidR="007D7362" w:rsidRDefault="007D7362">
      <w:pPr>
        <w:rPr>
          <w:rFonts w:cs="Arial"/>
        </w:rPr>
      </w:pPr>
      <w:r>
        <w:rPr>
          <w:rFonts w:cs="Arial"/>
        </w:rPr>
        <w:t>Facultati</w:t>
      </w:r>
      <w:ins w:id="419" w:author="Giulia Costantini" w:date="2015-11-01T15:16:00Z">
        <w:r w:rsidR="00085BF4">
          <w:rPr>
            <w:rFonts w:cs="Arial"/>
          </w:rPr>
          <w:t>ve</w:t>
        </w:r>
      </w:ins>
      <w:del w:id="420" w:author="Giulia Costantini" w:date="2015-11-01T15:16:00Z">
        <w:r w:rsidDel="00085BF4">
          <w:rPr>
            <w:rFonts w:cs="Arial"/>
          </w:rPr>
          <w:delText>ef</w:delText>
        </w:r>
      </w:del>
      <w:r>
        <w:rPr>
          <w:rFonts w:cs="Arial"/>
        </w:rPr>
        <w:t>:</w:t>
      </w:r>
    </w:p>
    <w:p w14:paraId="088181FA" w14:textId="77777777" w:rsidR="00DB28EA" w:rsidRPr="00DB28EA" w:rsidRDefault="00DB28EA" w:rsidP="001C61F6">
      <w:pPr>
        <w:pStyle w:val="Lijstalinea"/>
        <w:numPr>
          <w:ilvl w:val="0"/>
          <w:numId w:val="17"/>
        </w:numPr>
        <w:rPr>
          <w:ins w:id="421" w:author="Giulia Costantini" w:date="2015-11-01T14:52:00Z"/>
          <w:rFonts w:ascii="Times" w:hAnsi="Times"/>
          <w:lang w:val="en-US" w:eastAsia="en-US"/>
          <w:rPrChange w:id="422" w:author="Giulia Costantini" w:date="2015-11-01T14:52:00Z">
            <w:rPr>
              <w:ins w:id="423" w:author="Giulia Costantini" w:date="2015-11-01T14:52:00Z"/>
              <w:lang w:val="en-GB"/>
            </w:rPr>
          </w:rPrChange>
        </w:rPr>
      </w:pPr>
      <w:ins w:id="424" w:author="Giulia Costantini" w:date="2015-11-01T14:51:00Z">
        <w:r>
          <w:rPr>
            <w:lang w:val="en-GB"/>
          </w:rPr>
          <w:fldChar w:fldCharType="begin"/>
        </w:r>
        <w:r>
          <w:rPr>
            <w:lang w:val="en-GB"/>
          </w:rPr>
          <w:instrText xml:space="preserve"> HYPERLINK "https://msdn.microsoft.com/en-us/default.aspx" </w:instrText>
        </w:r>
        <w:r>
          <w:rPr>
            <w:lang w:val="en-GB"/>
          </w:rPr>
        </w:r>
        <w:r>
          <w:rPr>
            <w:lang w:val="en-GB"/>
          </w:rPr>
          <w:fldChar w:fldCharType="separate"/>
        </w:r>
        <w:r w:rsidRPr="00DB28EA">
          <w:rPr>
            <w:rStyle w:val="Hyperlink"/>
            <w:lang w:val="en-GB"/>
          </w:rPr>
          <w:t>MSDN</w:t>
        </w:r>
        <w:r>
          <w:rPr>
            <w:lang w:val="en-GB"/>
          </w:rPr>
          <w:fldChar w:fldCharType="end"/>
        </w:r>
        <w:r>
          <w:rPr>
            <w:lang w:val="en-GB"/>
          </w:rPr>
          <w:t xml:space="preserve"> </w:t>
        </w:r>
      </w:ins>
      <w:ins w:id="425" w:author="Giulia Costantini" w:date="2015-11-01T14:52:00Z">
        <w:r>
          <w:rPr>
            <w:lang w:val="en-GB"/>
          </w:rPr>
          <w:t>for C#/F#</w:t>
        </w:r>
      </w:ins>
    </w:p>
    <w:p w14:paraId="791F0D1D" w14:textId="6B640798" w:rsidR="001C61F6" w:rsidRPr="00DB28EA" w:rsidDel="00DB28EA" w:rsidRDefault="00184099" w:rsidP="00DB28EA">
      <w:pPr>
        <w:rPr>
          <w:del w:id="426" w:author="Giulia Costantini" w:date="2015-11-01T14:51:00Z"/>
          <w:rFonts w:ascii="Times" w:hAnsi="Times"/>
          <w:lang w:val="en-US" w:eastAsia="en-US"/>
          <w:rPrChange w:id="427" w:author="Giulia Costantini" w:date="2015-11-01T14:52:00Z">
            <w:rPr>
              <w:del w:id="428" w:author="Giulia Costantini" w:date="2015-11-01T14:51:00Z"/>
              <w:rFonts w:ascii="Times" w:hAnsi="Times"/>
              <w:lang w:val="en-US" w:eastAsia="en-US"/>
            </w:rPr>
          </w:rPrChange>
        </w:rPr>
        <w:pPrChange w:id="429" w:author="Giulia Costantini" w:date="2015-11-01T14:52:00Z">
          <w:pPr>
            <w:pStyle w:val="Lijstalinea"/>
            <w:numPr>
              <w:numId w:val="17"/>
            </w:numPr>
            <w:ind w:hanging="360"/>
          </w:pPr>
        </w:pPrChange>
      </w:pPr>
      <w:del w:id="430" w:author="Giulia Costantini" w:date="2015-11-01T14:51:00Z">
        <w:r w:rsidRPr="00DB28EA" w:rsidDel="00DB28EA">
          <w:rPr>
            <w:lang w:val="en-GB"/>
            <w:rPrChange w:id="431" w:author="Giulia Costantini" w:date="2015-11-01T14:52:00Z">
              <w:rPr>
                <w:lang w:val="en-GB"/>
              </w:rPr>
            </w:rPrChange>
          </w:rPr>
          <w:delText>Introduction to Algorithms, T. H. Cormen, C. Stein, R. L. Rivest, C. E. Leiserson, The MIT Press, ISBN: 978-0-262-53305-8, 3de editie, 2009</w:delText>
        </w:r>
      </w:del>
    </w:p>
    <w:p w14:paraId="3F1BF258" w14:textId="6B92181A" w:rsidR="00962E84" w:rsidRPr="00953D2B" w:rsidDel="00DB28EA" w:rsidRDefault="00E70A1D" w:rsidP="00DB28EA">
      <w:pPr>
        <w:rPr>
          <w:del w:id="432" w:author="Giulia Costantini" w:date="2015-11-01T14:51:00Z"/>
          <w:rStyle w:val="Hyperlink"/>
          <w:rFonts w:cs="Arial"/>
          <w:b/>
          <w:color w:val="auto"/>
          <w:u w:val="none"/>
        </w:rPr>
        <w:pPrChange w:id="433" w:author="Giulia Costantini" w:date="2015-11-01T14:52:00Z">
          <w:pPr>
            <w:pStyle w:val="Lijstalinea"/>
            <w:numPr>
              <w:numId w:val="17"/>
            </w:numPr>
            <w:ind w:hanging="360"/>
          </w:pPr>
        </w:pPrChange>
      </w:pPr>
      <w:del w:id="434" w:author="Giulia Costantini" w:date="2015-11-01T14:51:00Z">
        <w:r w:rsidDel="00DB28EA">
          <w:fldChar w:fldCharType="begin"/>
        </w:r>
        <w:r w:rsidDel="00DB28EA">
          <w:delInstrText xml:space="preserve"> HYPERLINK "http://stackoverflow.com/" </w:delInstrText>
        </w:r>
        <w:r w:rsidDel="00DB28EA">
          <w:fldChar w:fldCharType="separate"/>
        </w:r>
        <w:r w:rsidR="00962E84" w:rsidDel="00DB28EA">
          <w:rPr>
            <w:rStyle w:val="Hyperlink"/>
          </w:rPr>
          <w:delText>http://stackoverflow.com/</w:delText>
        </w:r>
        <w:r w:rsidDel="00DB28EA">
          <w:rPr>
            <w:rStyle w:val="Hyperlink"/>
          </w:rPr>
          <w:fldChar w:fldCharType="end"/>
        </w:r>
      </w:del>
    </w:p>
    <w:p w14:paraId="6EBBE9AC" w14:textId="2B2CA10E" w:rsidR="00703C35" w:rsidRPr="00703C35" w:rsidDel="00DB28EA" w:rsidRDefault="00703C35" w:rsidP="00DB28EA">
      <w:pPr>
        <w:rPr>
          <w:del w:id="435" w:author="Giulia Costantini" w:date="2015-11-01T14:51:00Z"/>
          <w:rFonts w:ascii="ArialMT" w:hAnsi="ArialMT" w:cs="ArialMT"/>
          <w:color w:val="000000"/>
          <w:lang w:eastAsia="zh-CN"/>
        </w:rPr>
        <w:pPrChange w:id="436" w:author="Giulia Costantini" w:date="2015-11-01T14:52:00Z">
          <w:pPr>
            <w:pStyle w:val="Lijstalinea"/>
            <w:numPr>
              <w:numId w:val="17"/>
            </w:numPr>
            <w:autoSpaceDE w:val="0"/>
            <w:autoSpaceDN w:val="0"/>
            <w:adjustRightInd w:val="0"/>
            <w:ind w:hanging="360"/>
          </w:pPr>
        </w:pPrChange>
      </w:pPr>
      <w:bookmarkStart w:id="437" w:name="_Toc516390347"/>
      <w:del w:id="438" w:author="Giulia Costantini" w:date="2015-11-01T14:51:00Z">
        <w:r w:rsidRPr="00703C35" w:rsidDel="00DB28EA">
          <w:rPr>
            <w:rFonts w:ascii="ArialMT" w:hAnsi="ArialMT" w:cs="ArialMT"/>
            <w:color w:val="000000"/>
            <w:lang w:eastAsia="zh-CN"/>
          </w:rPr>
          <w:delText>http://docs.oracle.com/javase/tutorial/collections/index.html</w:delText>
        </w:r>
      </w:del>
    </w:p>
    <w:p w14:paraId="3A004E04" w14:textId="1FA84651" w:rsidR="00703C35" w:rsidRPr="00703C35" w:rsidDel="00DB28EA" w:rsidRDefault="00703C35" w:rsidP="00DB28EA">
      <w:pPr>
        <w:rPr>
          <w:del w:id="439" w:author="Giulia Costantini" w:date="2015-11-01T14:51:00Z"/>
          <w:rFonts w:ascii="ArialMT" w:hAnsi="ArialMT" w:cs="ArialMT"/>
          <w:color w:val="000000"/>
          <w:lang w:eastAsia="zh-CN"/>
        </w:rPr>
        <w:pPrChange w:id="440" w:author="Giulia Costantini" w:date="2015-11-01T14:52:00Z">
          <w:pPr>
            <w:pStyle w:val="Lijstalinea"/>
            <w:numPr>
              <w:numId w:val="17"/>
            </w:numPr>
            <w:autoSpaceDE w:val="0"/>
            <w:autoSpaceDN w:val="0"/>
            <w:adjustRightInd w:val="0"/>
            <w:ind w:hanging="360"/>
          </w:pPr>
        </w:pPrChange>
      </w:pPr>
      <w:del w:id="441" w:author="Giulia Costantini" w:date="2015-11-01T14:51:00Z">
        <w:r w:rsidRPr="00703C35" w:rsidDel="00DB28EA">
          <w:rPr>
            <w:rFonts w:ascii="ArialMT" w:hAnsi="ArialMT" w:cs="ArialMT"/>
            <w:color w:val="000000"/>
            <w:lang w:eastAsia="zh-CN"/>
          </w:rPr>
          <w:delText>http://docs.oracle.com/javase/tutorial/java/generics/index.html</w:delText>
        </w:r>
      </w:del>
    </w:p>
    <w:p w14:paraId="38BDC3E6" w14:textId="79B28923" w:rsidR="00703C35" w:rsidRPr="00703C35" w:rsidDel="00DB28EA" w:rsidRDefault="00703C35" w:rsidP="00DB28EA">
      <w:pPr>
        <w:rPr>
          <w:del w:id="442" w:author="Giulia Costantini" w:date="2015-11-01T14:51:00Z"/>
          <w:rFonts w:ascii="ArialMT" w:hAnsi="ArialMT" w:cs="ArialMT"/>
          <w:color w:val="326CA7"/>
          <w:lang w:eastAsia="zh-CN"/>
        </w:rPr>
        <w:pPrChange w:id="443" w:author="Giulia Costantini" w:date="2015-11-01T14:52:00Z">
          <w:pPr>
            <w:pStyle w:val="Lijstalinea"/>
            <w:numPr>
              <w:numId w:val="17"/>
            </w:numPr>
            <w:autoSpaceDE w:val="0"/>
            <w:autoSpaceDN w:val="0"/>
            <w:adjustRightInd w:val="0"/>
            <w:ind w:hanging="360"/>
          </w:pPr>
        </w:pPrChange>
      </w:pPr>
      <w:del w:id="444" w:author="Giulia Costantini" w:date="2015-11-01T14:51:00Z">
        <w:r w:rsidRPr="00703C35" w:rsidDel="00DB28EA">
          <w:rPr>
            <w:rFonts w:ascii="ArialMT" w:hAnsi="ArialMT" w:cs="ArialMT"/>
            <w:color w:val="000000"/>
            <w:lang w:eastAsia="zh-CN"/>
          </w:rPr>
          <w:delText>Jav</w:delText>
        </w:r>
        <w:r w:rsidR="00F71F28" w:rsidDel="00DB28EA">
          <w:rPr>
            <w:rFonts w:ascii="ArialMT" w:hAnsi="ArialMT" w:cs="ArialMT"/>
            <w:color w:val="000000"/>
            <w:lang w:eastAsia="zh-CN"/>
          </w:rPr>
          <w:delText>a Development Kit (JDK) versie 8</w:delText>
        </w:r>
        <w:r w:rsidRPr="00703C35" w:rsidDel="00DB28EA">
          <w:rPr>
            <w:rFonts w:ascii="ArialMT" w:hAnsi="ArialMT" w:cs="ArialMT"/>
            <w:color w:val="000000"/>
            <w:lang w:eastAsia="zh-CN"/>
          </w:rPr>
          <w:delText xml:space="preserve">, te downloaden van </w:delText>
        </w:r>
        <w:r w:rsidRPr="00703C35" w:rsidDel="00DB28EA">
          <w:rPr>
            <w:rFonts w:ascii="ArialMT" w:hAnsi="ArialMT" w:cs="ArialMT"/>
            <w:color w:val="326CA7"/>
            <w:lang w:eastAsia="zh-CN"/>
          </w:rPr>
          <w:delText>http://www.javasoft.com</w:delText>
        </w:r>
      </w:del>
    </w:p>
    <w:p w14:paraId="70333826" w14:textId="39F53915" w:rsidR="002E0A1B" w:rsidRPr="008529F2" w:rsidRDefault="00703C35" w:rsidP="00DB28EA">
      <w:pPr>
        <w:rPr>
          <w:rFonts w:cs="Arial"/>
          <w:b/>
        </w:rPr>
        <w:pPrChange w:id="445" w:author="Giulia Costantini" w:date="2015-11-01T14:52:00Z">
          <w:pPr>
            <w:pStyle w:val="Lijstalinea"/>
            <w:numPr>
              <w:numId w:val="17"/>
            </w:numPr>
            <w:ind w:hanging="360"/>
          </w:pPr>
        </w:pPrChange>
      </w:pPr>
      <w:del w:id="446" w:author="Giulia Costantini" w:date="2015-11-01T14:51:00Z">
        <w:r w:rsidRPr="00703C35" w:rsidDel="00DB28EA">
          <w:rPr>
            <w:rFonts w:ascii="ArialMT" w:hAnsi="ArialMT" w:cs="ArialMT"/>
            <w:color w:val="000000"/>
            <w:lang w:eastAsia="zh-CN"/>
          </w:rPr>
          <w:delText>http://www.angelikalanger.com/GenericsFAQ/JavaGenericsFAQ.htm</w:delText>
        </w:r>
        <w:r w:rsidR="001C61F6" w:rsidDel="00DB28EA">
          <w:rPr>
            <w:rFonts w:ascii="ArialMT" w:hAnsi="ArialMT" w:cs="ArialMT"/>
            <w:color w:val="000000"/>
            <w:lang w:eastAsia="zh-CN"/>
          </w:rPr>
          <w:delText>l</w:delText>
        </w:r>
      </w:del>
    </w:p>
    <w:p w14:paraId="4B0FDA81" w14:textId="5F11C140" w:rsidR="001C61F6" w:rsidRPr="001C61F6" w:rsidRDefault="00DB28EA" w:rsidP="008529F2">
      <w:pPr>
        <w:pStyle w:val="Lijstalinea"/>
        <w:rPr>
          <w:rFonts w:cs="Arial"/>
          <w:b/>
        </w:rPr>
      </w:pPr>
      <w:ins w:id="447" w:author="Giulia Costantini" w:date="2015-11-01T14:51:00Z">
        <w:r>
          <w:rPr>
            <w:rFonts w:cs="Arial"/>
            <w:b/>
          </w:rPr>
          <w:t xml:space="preserve"> </w:t>
        </w:r>
      </w:ins>
    </w:p>
    <w:p w14:paraId="5C4BCFC4" w14:textId="65329B9C" w:rsidR="002E0A1B" w:rsidRDefault="002E0A1B" w:rsidP="008529F2">
      <w:pPr>
        <w:rPr>
          <w:rFonts w:cs="Arial"/>
          <w:b/>
        </w:rPr>
      </w:pPr>
    </w:p>
    <w:p w14:paraId="306E6EE4" w14:textId="77777777" w:rsidR="002E0A1B" w:rsidRPr="00F71F28" w:rsidRDefault="002E0A1B" w:rsidP="008529F2">
      <w:pPr>
        <w:rPr>
          <w:rFonts w:cs="Arial"/>
          <w:b/>
        </w:rPr>
        <w:sectPr w:rsidR="002E0A1B" w:rsidRPr="00F71F28" w:rsidSect="00993776">
          <w:headerReference w:type="default" r:id="rId7"/>
          <w:footerReference w:type="default" r:id="rId8"/>
          <w:pgSz w:w="11906" w:h="16838"/>
          <w:pgMar w:top="720" w:right="1009" w:bottom="720" w:left="1440" w:header="708" w:footer="708" w:gutter="0"/>
          <w:pgNumType w:start="1"/>
          <w:cols w:space="708"/>
          <w:noEndnote/>
        </w:sectPr>
      </w:pPr>
    </w:p>
    <w:p w14:paraId="278A4445" w14:textId="3A1427AA" w:rsidR="006D6663" w:rsidDel="00DB28EA" w:rsidRDefault="006D6663" w:rsidP="0050018C">
      <w:pPr>
        <w:pStyle w:val="Kop1"/>
        <w:numPr>
          <w:ilvl w:val="0"/>
          <w:numId w:val="3"/>
        </w:numPr>
        <w:rPr>
          <w:del w:id="448" w:author="Giulia Costantini" w:date="2015-11-01T14:52:00Z"/>
          <w:rFonts w:cs="Arial"/>
        </w:rPr>
      </w:pPr>
      <w:r>
        <w:rPr>
          <w:rFonts w:cs="Arial"/>
        </w:rPr>
        <w:lastRenderedPageBreak/>
        <w:t>Progra</w:t>
      </w:r>
      <w:ins w:id="449" w:author="Giulia Costantini" w:date="2015-11-01T15:17:00Z">
        <w:r w:rsidR="00085BF4">
          <w:rPr>
            <w:rFonts w:cs="Arial"/>
          </w:rPr>
          <w:t>m</w:t>
        </w:r>
      </w:ins>
      <w:del w:id="450" w:author="Giulia Costantini" w:date="2015-11-01T15:17:00Z">
        <w:r w:rsidDel="00085BF4">
          <w:rPr>
            <w:rFonts w:cs="Arial"/>
          </w:rPr>
          <w:delText>mma</w:delText>
        </w:r>
      </w:del>
      <w:bookmarkEnd w:id="437"/>
    </w:p>
    <w:p w14:paraId="733D150D" w14:textId="713BE768" w:rsidR="00A343CF" w:rsidDel="00DB28EA" w:rsidRDefault="00C17ADF" w:rsidP="00DB28EA">
      <w:pPr>
        <w:pStyle w:val="Kop1"/>
        <w:numPr>
          <w:ilvl w:val="0"/>
          <w:numId w:val="3"/>
        </w:numPr>
        <w:rPr>
          <w:del w:id="451" w:author="Giulia Costantini" w:date="2015-11-01T14:52:00Z"/>
        </w:rPr>
        <w:pPrChange w:id="452" w:author="Giulia Costantini" w:date="2015-11-01T14:52:00Z">
          <w:pPr/>
        </w:pPrChange>
      </w:pPr>
      <w:del w:id="453" w:author="Giulia Costantini" w:date="2015-11-01T14:52:00Z">
        <w:r w:rsidDel="00DB28EA">
          <w:delText xml:space="preserve">Deze module kent </w:delText>
        </w:r>
        <w:r w:rsidR="001C61F6" w:rsidDel="00DB28EA">
          <w:delText>een gecombineerde werkvorm waarin theorie en practicum afgewisseld worden.</w:delText>
        </w:r>
      </w:del>
    </w:p>
    <w:p w14:paraId="1771FA9E" w14:textId="77777777" w:rsidR="00C17ADF" w:rsidDel="00491F36" w:rsidRDefault="00C17ADF" w:rsidP="00DB28EA">
      <w:pPr>
        <w:pStyle w:val="Kop1"/>
        <w:numPr>
          <w:ilvl w:val="0"/>
          <w:numId w:val="3"/>
        </w:numPr>
        <w:rPr>
          <w:del w:id="454" w:author="Giulia Costantini" w:date="2015-11-01T14:55:00Z"/>
        </w:rPr>
        <w:pPrChange w:id="455" w:author="Giulia Costantini" w:date="2015-11-01T14:52:00Z">
          <w:pPr/>
        </w:pPrChange>
      </w:pPr>
    </w:p>
    <w:p w14:paraId="44063E35" w14:textId="053442BD" w:rsidR="00F6380D" w:rsidRPr="00491F36" w:rsidDel="00DB28EA" w:rsidRDefault="00A343CF" w:rsidP="00491F36">
      <w:pPr>
        <w:pStyle w:val="Kop1"/>
        <w:numPr>
          <w:ilvl w:val="0"/>
          <w:numId w:val="3"/>
        </w:numPr>
        <w:rPr>
          <w:del w:id="456" w:author="Giulia Costantini" w:date="2015-11-01T14:53:00Z"/>
          <w:color w:val="FF0000"/>
          <w:rPrChange w:id="457" w:author="Giulia Costantini" w:date="2015-11-01T14:55:00Z">
            <w:rPr>
              <w:del w:id="458" w:author="Giulia Costantini" w:date="2015-11-01T14:53:00Z"/>
            </w:rPr>
          </w:rPrChange>
        </w:rPr>
        <w:pPrChange w:id="459" w:author="Giulia Costantini" w:date="2015-11-01T14:55:00Z">
          <w:pPr/>
        </w:pPrChange>
      </w:pPr>
      <w:del w:id="460" w:author="Giulia Costantini" w:date="2015-11-01T14:55:00Z">
        <w:r w:rsidRPr="00491F36" w:rsidDel="00491F36">
          <w:rPr>
            <w:color w:val="FF0000"/>
            <w:rPrChange w:id="461" w:author="Giulia Costantini" w:date="2015-11-01T14:55:00Z">
              <w:rPr/>
            </w:rPrChange>
          </w:rPr>
          <w:delText xml:space="preserve">In </w:delText>
        </w:r>
      </w:del>
      <w:del w:id="462" w:author="Giulia Costantini" w:date="2015-11-01T14:52:00Z">
        <w:r w:rsidR="00C17ADF" w:rsidRPr="00491F36" w:rsidDel="00DB28EA">
          <w:rPr>
            <w:color w:val="FF0000"/>
            <w:rPrChange w:id="463" w:author="Giulia Costantini" w:date="2015-11-01T14:55:00Z">
              <w:rPr/>
            </w:rPrChange>
          </w:rPr>
          <w:delText xml:space="preserve">het </w:delText>
        </w:r>
        <w:r w:rsidR="001C61F6" w:rsidRPr="00491F36" w:rsidDel="00DB28EA">
          <w:rPr>
            <w:color w:val="FF0000"/>
            <w:rPrChange w:id="464" w:author="Giulia Costantini" w:date="2015-11-01T14:55:00Z">
              <w:rPr/>
            </w:rPrChange>
          </w:rPr>
          <w:delText>theorie-deel</w:delText>
        </w:r>
      </w:del>
      <w:del w:id="465" w:author="Giulia Costantini" w:date="2015-11-01T14:55:00Z">
        <w:r w:rsidR="00C17ADF" w:rsidRPr="00491F36" w:rsidDel="00491F36">
          <w:rPr>
            <w:color w:val="FF0000"/>
            <w:rPrChange w:id="466" w:author="Giulia Costantini" w:date="2015-11-01T14:55:00Z">
              <w:rPr/>
            </w:rPrChange>
          </w:rPr>
          <w:delText xml:space="preserve"> </w:delText>
        </w:r>
        <w:r w:rsidRPr="00491F36" w:rsidDel="00491F36">
          <w:rPr>
            <w:color w:val="FF0000"/>
            <w:rPrChange w:id="467" w:author="Giulia Costantini" w:date="2015-11-01T14:55:00Z">
              <w:rPr/>
            </w:rPrChange>
          </w:rPr>
          <w:delText xml:space="preserve">wordt de </w:delText>
        </w:r>
        <w:r w:rsidR="00C17ADF" w:rsidRPr="00491F36" w:rsidDel="00491F36">
          <w:rPr>
            <w:color w:val="FF0000"/>
            <w:rPrChange w:id="468" w:author="Giulia Costantini" w:date="2015-11-01T14:55:00Z">
              <w:rPr/>
            </w:rPrChange>
          </w:rPr>
          <w:delText xml:space="preserve">theorie </w:delText>
        </w:r>
        <w:r w:rsidR="001C61F6" w:rsidRPr="00491F36" w:rsidDel="00491F36">
          <w:rPr>
            <w:color w:val="FF0000"/>
            <w:rPrChange w:id="469" w:author="Giulia Costantini" w:date="2015-11-01T14:55:00Z">
              <w:rPr/>
            </w:rPrChange>
          </w:rPr>
          <w:delText xml:space="preserve">uit de literatuur </w:delText>
        </w:r>
      </w:del>
      <w:del w:id="470" w:author="Giulia Costantini" w:date="2015-11-01T14:53:00Z">
        <w:r w:rsidR="001C61F6" w:rsidRPr="00491F36" w:rsidDel="00DB28EA">
          <w:rPr>
            <w:color w:val="FF0000"/>
            <w:rPrChange w:id="471" w:author="Giulia Costantini" w:date="2015-11-01T14:55:00Z">
              <w:rPr/>
            </w:rPrChange>
          </w:rPr>
          <w:delText>kort samengevat</w:delText>
        </w:r>
      </w:del>
      <w:del w:id="472" w:author="Giulia Costantini" w:date="2015-11-01T14:55:00Z">
        <w:r w:rsidR="00C17ADF" w:rsidRPr="00491F36" w:rsidDel="00491F36">
          <w:rPr>
            <w:color w:val="FF0000"/>
            <w:rPrChange w:id="473" w:author="Giulia Costantini" w:date="2015-11-01T14:55:00Z">
              <w:rPr/>
            </w:rPrChange>
          </w:rPr>
          <w:delText xml:space="preserve">. </w:delText>
        </w:r>
      </w:del>
      <w:del w:id="474" w:author="Giulia Costantini" w:date="2015-11-01T14:53:00Z">
        <w:r w:rsidR="00C17ADF" w:rsidRPr="00491F36" w:rsidDel="00DB28EA">
          <w:rPr>
            <w:color w:val="FF0000"/>
            <w:rPrChange w:id="475" w:author="Giulia Costantini" w:date="2015-11-01T14:55:00Z">
              <w:rPr/>
            </w:rPrChange>
          </w:rPr>
          <w:delText xml:space="preserve">Je krijgt </w:delText>
        </w:r>
        <w:r w:rsidR="004207BC" w:rsidRPr="00491F36" w:rsidDel="00DB28EA">
          <w:rPr>
            <w:color w:val="FF0000"/>
            <w:rPrChange w:id="476" w:author="Giulia Costantini" w:date="2015-11-01T14:55:00Z">
              <w:rPr/>
            </w:rPrChange>
          </w:rPr>
          <w:delText xml:space="preserve">kleine </w:delText>
        </w:r>
        <w:r w:rsidR="00C17ADF" w:rsidRPr="00491F36" w:rsidDel="00DB28EA">
          <w:rPr>
            <w:color w:val="FF0000"/>
            <w:rPrChange w:id="477" w:author="Giulia Costantini" w:date="2015-11-01T14:55:00Z">
              <w:rPr/>
            </w:rPrChange>
          </w:rPr>
          <w:delText xml:space="preserve">oefenopdrachten </w:delText>
        </w:r>
        <w:r w:rsidR="001C61F6" w:rsidRPr="00491F36" w:rsidDel="00DB28EA">
          <w:rPr>
            <w:color w:val="FF0000"/>
            <w:rPrChange w:id="478" w:author="Giulia Costantini" w:date="2015-11-01T14:55:00Z">
              <w:rPr/>
            </w:rPrChange>
          </w:rPr>
          <w:delText xml:space="preserve">of quizen </w:delText>
        </w:r>
        <w:r w:rsidR="00C17ADF" w:rsidRPr="00491F36" w:rsidDel="00DB28EA">
          <w:rPr>
            <w:color w:val="FF0000"/>
            <w:rPrChange w:id="479" w:author="Giulia Costantini" w:date="2015-11-01T14:55:00Z">
              <w:rPr/>
            </w:rPrChange>
          </w:rPr>
          <w:delText xml:space="preserve">om de leerstof toe te passen. </w:delText>
        </w:r>
        <w:r w:rsidR="00F6380D" w:rsidRPr="00491F36" w:rsidDel="00DB28EA">
          <w:rPr>
            <w:color w:val="FF0000"/>
            <w:rPrChange w:id="480" w:author="Giulia Costantini" w:date="2015-11-01T14:55:00Z">
              <w:rPr/>
            </w:rPrChange>
          </w:rPr>
          <w:delText xml:space="preserve">Voor elke les bereid je je voor door de opgegeven leerstof te bestuderen. Tijdens de les kun je gericht vragen stellen. </w:delText>
        </w:r>
      </w:del>
    </w:p>
    <w:p w14:paraId="095D919B" w14:textId="3B17FE84" w:rsidR="00A343CF" w:rsidRPr="00491F36" w:rsidDel="00491F36" w:rsidRDefault="00A343CF" w:rsidP="00491F36">
      <w:pPr>
        <w:pStyle w:val="Kop1"/>
        <w:rPr>
          <w:del w:id="481" w:author="Giulia Costantini" w:date="2015-11-01T14:55:00Z"/>
          <w:rPrChange w:id="482" w:author="Giulia Costantini" w:date="2015-11-01T14:54:00Z">
            <w:rPr>
              <w:del w:id="483" w:author="Giulia Costantini" w:date="2015-11-01T14:55:00Z"/>
            </w:rPr>
          </w:rPrChange>
        </w:rPr>
        <w:pPrChange w:id="484" w:author="Giulia Costantini" w:date="2015-11-01T14:55:00Z">
          <w:pPr/>
        </w:pPrChange>
      </w:pPr>
      <w:del w:id="485" w:author="Giulia Costantini" w:date="2015-11-01T14:53:00Z">
        <w:r w:rsidRPr="00491F36" w:rsidDel="00DB28EA">
          <w:rPr>
            <w:rPrChange w:id="486" w:author="Giulia Costantini" w:date="2015-11-01T14:54:00Z">
              <w:rPr/>
            </w:rPrChange>
          </w:rPr>
          <w:delText>In het practicum</w:delText>
        </w:r>
        <w:r w:rsidR="001C61F6" w:rsidRPr="00491F36" w:rsidDel="00DB28EA">
          <w:rPr>
            <w:rPrChange w:id="487" w:author="Giulia Costantini" w:date="2015-11-01T14:54:00Z">
              <w:rPr/>
            </w:rPrChange>
          </w:rPr>
          <w:delText>-deel</w:delText>
        </w:r>
        <w:r w:rsidRPr="00491F36" w:rsidDel="00DB28EA">
          <w:rPr>
            <w:rPrChange w:id="488" w:author="Giulia Costantini" w:date="2015-11-01T14:54:00Z">
              <w:rPr/>
            </w:rPrChange>
          </w:rPr>
          <w:delText xml:space="preserve"> pas</w:delText>
        </w:r>
        <w:r w:rsidR="00F6380D" w:rsidRPr="00491F36" w:rsidDel="00DB28EA">
          <w:rPr>
            <w:rPrChange w:id="489" w:author="Giulia Costantini" w:date="2015-11-01T14:54:00Z">
              <w:rPr/>
            </w:rPrChange>
          </w:rPr>
          <w:delText xml:space="preserve"> je het geleerde toe door practicumopdrachten te maken. </w:delText>
        </w:r>
        <w:r w:rsidR="00D7687A" w:rsidRPr="00491F36" w:rsidDel="00DB28EA">
          <w:rPr>
            <w:rPrChange w:id="490" w:author="Giulia Costantini" w:date="2015-11-01T14:54:00Z">
              <w:rPr/>
            </w:rPrChange>
          </w:rPr>
          <w:delText xml:space="preserve">Je combineert hierin </w:delText>
        </w:r>
        <w:r w:rsidR="00463AFD" w:rsidRPr="00491F36" w:rsidDel="00DB28EA">
          <w:rPr>
            <w:rPrChange w:id="491" w:author="Giulia Costantini" w:date="2015-11-01T14:54:00Z">
              <w:rPr/>
            </w:rPrChange>
          </w:rPr>
          <w:delText>verschillende stukken</w:delText>
        </w:r>
        <w:r w:rsidR="00D7687A" w:rsidRPr="00491F36" w:rsidDel="00DB28EA">
          <w:rPr>
            <w:rPrChange w:id="492" w:author="Giulia Costantini" w:date="2015-11-01T14:54:00Z">
              <w:rPr/>
            </w:rPrChange>
          </w:rPr>
          <w:delText xml:space="preserve"> theorie. </w:delText>
        </w:r>
        <w:r w:rsidR="00463AFD" w:rsidRPr="00491F36" w:rsidDel="00DB28EA">
          <w:rPr>
            <w:rPrChange w:id="493" w:author="Giulia Costantini" w:date="2015-11-01T14:54:00Z">
              <w:rPr/>
            </w:rPrChange>
          </w:rPr>
          <w:delText>De</w:delText>
        </w:r>
        <w:r w:rsidR="00F6380D" w:rsidRPr="00491F36" w:rsidDel="00DB28EA">
          <w:rPr>
            <w:rPrChange w:id="494" w:author="Giulia Costantini" w:date="2015-11-01T14:54:00Z">
              <w:rPr/>
            </w:rPrChange>
          </w:rPr>
          <w:delText xml:space="preserve"> opdrachten </w:delText>
        </w:r>
        <w:r w:rsidR="00463AFD" w:rsidRPr="00491F36" w:rsidDel="00DB28EA">
          <w:rPr>
            <w:rPrChange w:id="495" w:author="Giulia Costantini" w:date="2015-11-01T14:54:00Z">
              <w:rPr/>
            </w:rPrChange>
          </w:rPr>
          <w:delText xml:space="preserve">maak je </w:delText>
        </w:r>
        <w:r w:rsidR="00F6380D" w:rsidRPr="00491F36" w:rsidDel="00DB28EA">
          <w:rPr>
            <w:rPrChange w:id="496" w:author="Giulia Costantini" w:date="2015-11-01T14:54:00Z">
              <w:rPr/>
            </w:rPrChange>
          </w:rPr>
          <w:delText>zelfstandig</w:delText>
        </w:r>
        <w:r w:rsidR="00463AFD" w:rsidRPr="00491F36" w:rsidDel="00DB28EA">
          <w:rPr>
            <w:rPrChange w:id="497" w:author="Giulia Costantini" w:date="2015-11-01T14:54:00Z">
              <w:rPr/>
            </w:rPrChange>
          </w:rPr>
          <w:delText xml:space="preserve"> – tijdens het practicum en daarbuiten. </w:delText>
        </w:r>
      </w:del>
      <w:del w:id="498" w:author="Giulia Costantini" w:date="2015-11-01T14:55:00Z">
        <w:r w:rsidR="00463AFD" w:rsidRPr="00491F36" w:rsidDel="00491F36">
          <w:rPr>
            <w:rPrChange w:id="499" w:author="Giulia Costantini" w:date="2015-11-01T14:54:00Z">
              <w:rPr/>
            </w:rPrChange>
          </w:rPr>
          <w:delText>In de les heb je</w:delText>
        </w:r>
        <w:r w:rsidRPr="00491F36" w:rsidDel="00491F36">
          <w:rPr>
            <w:rPrChange w:id="500" w:author="Giulia Costantini" w:date="2015-11-01T14:54:00Z">
              <w:rPr/>
            </w:rPrChange>
          </w:rPr>
          <w:delText xml:space="preserve"> de gelegenheid om je </w:delText>
        </w:r>
        <w:r w:rsidR="00FD4C1D" w:rsidRPr="00491F36" w:rsidDel="00491F36">
          <w:rPr>
            <w:rPrChange w:id="501" w:author="Giulia Costantini" w:date="2015-11-01T14:54:00Z">
              <w:rPr/>
            </w:rPrChange>
          </w:rPr>
          <w:delText xml:space="preserve">feedback te vragen aan de docent. </w:delText>
        </w:r>
      </w:del>
    </w:p>
    <w:p w14:paraId="65A7A0C7" w14:textId="228BEE17" w:rsidR="00A343CF" w:rsidRPr="00202DAE" w:rsidDel="00491F36" w:rsidRDefault="00A343CF" w:rsidP="00491F36">
      <w:pPr>
        <w:pStyle w:val="Kop1"/>
        <w:rPr>
          <w:del w:id="502" w:author="Giulia Costantini" w:date="2015-11-01T14:55:00Z"/>
        </w:rPr>
        <w:pPrChange w:id="503" w:author="Giulia Costantini" w:date="2015-11-01T14:55:00Z">
          <w:pPr/>
        </w:pPrChange>
      </w:pPr>
    </w:p>
    <w:p w14:paraId="031CE38A" w14:textId="6D399D8D" w:rsidR="004550C9" w:rsidRDefault="004550C9" w:rsidP="00491F36">
      <w:pPr>
        <w:pStyle w:val="Kop1"/>
        <w:numPr>
          <w:ilvl w:val="0"/>
          <w:numId w:val="3"/>
        </w:numPr>
        <w:pPrChange w:id="504" w:author="Giulia Costantini" w:date="2015-11-01T14:55:00Z">
          <w:pPr>
            <w:pStyle w:val="Kop2"/>
          </w:pPr>
        </w:pPrChange>
      </w:pPr>
      <w:del w:id="505" w:author="Giulia Costantini" w:date="2015-11-01T14:55:00Z">
        <w:r w:rsidDel="00491F36">
          <w:delText>2.1</w:delText>
        </w:r>
        <w:r w:rsidDel="00491F36">
          <w:tab/>
          <w:delText>Onderwerpen</w:delText>
        </w:r>
      </w:del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43"/>
        <w:gridCol w:w="4536"/>
        <w:gridCol w:w="2194"/>
      </w:tblGrid>
      <w:tr w:rsidR="00CE644D" w:rsidDel="00491F36" w14:paraId="2FE3E39E" w14:textId="2495CEBC" w:rsidTr="00CE644D">
        <w:trPr>
          <w:del w:id="506" w:author="Giulia Costantini" w:date="2015-11-01T14:55:00Z"/>
        </w:trPr>
        <w:tc>
          <w:tcPr>
            <w:tcW w:w="2943" w:type="dxa"/>
          </w:tcPr>
          <w:p w14:paraId="7F64568B" w14:textId="0DB9FF4D" w:rsidR="00CE644D" w:rsidRPr="00522F56" w:rsidDel="00491F36" w:rsidRDefault="00CE644D" w:rsidP="00CE644D">
            <w:pPr>
              <w:rPr>
                <w:del w:id="507" w:author="Giulia Costantini" w:date="2015-11-01T14:55:00Z"/>
                <w:b/>
              </w:rPr>
            </w:pPr>
            <w:del w:id="508" w:author="Giulia Costantini" w:date="2015-11-01T14:55:00Z">
              <w:r w:rsidRPr="00522F56" w:rsidDel="00491F36">
                <w:rPr>
                  <w:b/>
                </w:rPr>
                <w:delText>Onderwerp</w:delText>
              </w:r>
            </w:del>
          </w:p>
        </w:tc>
        <w:tc>
          <w:tcPr>
            <w:tcW w:w="4536" w:type="dxa"/>
          </w:tcPr>
          <w:p w14:paraId="47590849" w14:textId="3383E58B" w:rsidR="00CE644D" w:rsidRPr="00522F56" w:rsidDel="00491F36" w:rsidRDefault="00CE644D" w:rsidP="00CE644D">
            <w:pPr>
              <w:rPr>
                <w:del w:id="509" w:author="Giulia Costantini" w:date="2015-11-01T14:55:00Z"/>
                <w:b/>
              </w:rPr>
            </w:pPr>
            <w:del w:id="510" w:author="Giulia Costantini" w:date="2015-11-01T14:55:00Z">
              <w:r w:rsidRPr="00522F56" w:rsidDel="00491F36">
                <w:rPr>
                  <w:b/>
                </w:rPr>
                <w:delText>Inhoud</w:delText>
              </w:r>
            </w:del>
          </w:p>
        </w:tc>
        <w:tc>
          <w:tcPr>
            <w:tcW w:w="2194" w:type="dxa"/>
          </w:tcPr>
          <w:p w14:paraId="3D9FA0AD" w14:textId="6609E4A7" w:rsidR="00CE644D" w:rsidRPr="00522F56" w:rsidDel="00491F36" w:rsidRDefault="00CE644D" w:rsidP="00CE644D">
            <w:pPr>
              <w:rPr>
                <w:del w:id="511" w:author="Giulia Costantini" w:date="2015-11-01T14:55:00Z"/>
                <w:b/>
              </w:rPr>
            </w:pPr>
            <w:del w:id="512" w:author="Giulia Costantini" w:date="2015-11-01T14:55:00Z">
              <w:r w:rsidRPr="00522F56" w:rsidDel="00491F36">
                <w:rPr>
                  <w:b/>
                </w:rPr>
                <w:delText>Literatuur</w:delText>
              </w:r>
            </w:del>
          </w:p>
        </w:tc>
      </w:tr>
      <w:tr w:rsidR="00CE644D" w:rsidDel="00491F36" w14:paraId="0971F643" w14:textId="4B536DFB" w:rsidTr="00CE644D">
        <w:trPr>
          <w:del w:id="513" w:author="Giulia Costantini" w:date="2015-11-01T14:55:00Z"/>
        </w:trPr>
        <w:tc>
          <w:tcPr>
            <w:tcW w:w="2943" w:type="dxa"/>
          </w:tcPr>
          <w:p w14:paraId="549FE4E9" w14:textId="2228C3A3" w:rsidR="00CE644D" w:rsidDel="00491F36" w:rsidRDefault="00CE644D" w:rsidP="00CE644D">
            <w:pPr>
              <w:rPr>
                <w:del w:id="514" w:author="Giulia Costantini" w:date="2015-11-01T14:55:00Z"/>
              </w:rPr>
            </w:pPr>
            <w:del w:id="515" w:author="Giulia Costantini" w:date="2015-11-01T14:55:00Z">
              <w:r w:rsidRPr="00522F56" w:rsidDel="00491F36">
                <w:delText>Computationele complexiteitstheorie</w:delText>
              </w:r>
            </w:del>
          </w:p>
        </w:tc>
        <w:tc>
          <w:tcPr>
            <w:tcW w:w="4536" w:type="dxa"/>
          </w:tcPr>
          <w:p w14:paraId="178193F6" w14:textId="082CAB91" w:rsidR="0005616F" w:rsidDel="00491F36" w:rsidRDefault="0005616F" w:rsidP="00CE644D">
            <w:pPr>
              <w:pStyle w:val="Lijstalinea"/>
              <w:numPr>
                <w:ilvl w:val="0"/>
                <w:numId w:val="32"/>
              </w:numPr>
              <w:rPr>
                <w:ins w:id="516" w:author="Youri Tjang" w:date="2015-07-13T15:37:00Z"/>
                <w:del w:id="517" w:author="Giulia Costantini" w:date="2015-11-01T14:55:00Z"/>
              </w:rPr>
            </w:pPr>
            <w:ins w:id="518" w:author="Youri Tjang" w:date="2015-07-13T15:38:00Z">
              <w:del w:id="519" w:author="Giulia Costantini" w:date="2015-11-01T14:55:00Z">
                <w:r w:rsidRPr="00522F56" w:rsidDel="00491F36">
                  <w:delText>Computationele complexiteitstheorie</w:delText>
                </w:r>
              </w:del>
            </w:ins>
          </w:p>
          <w:p w14:paraId="4C27E52B" w14:textId="6971064C" w:rsidR="00CE644D" w:rsidDel="00491F36" w:rsidRDefault="00CE644D">
            <w:pPr>
              <w:pStyle w:val="Lijstalinea"/>
              <w:numPr>
                <w:ilvl w:val="1"/>
                <w:numId w:val="32"/>
              </w:numPr>
              <w:rPr>
                <w:ins w:id="520" w:author="Youri Tjang" w:date="2015-07-13T15:38:00Z"/>
                <w:del w:id="521" w:author="Giulia Costantini" w:date="2015-11-01T14:55:00Z"/>
              </w:rPr>
              <w:pPrChange w:id="522" w:author="Youri Tjang" w:date="2015-07-13T15:38:00Z">
                <w:pPr>
                  <w:pStyle w:val="Lijstalinea"/>
                  <w:numPr>
                    <w:numId w:val="32"/>
                  </w:numPr>
                  <w:ind w:hanging="360"/>
                </w:pPr>
              </w:pPrChange>
            </w:pPr>
            <w:del w:id="523" w:author="Giulia Costantini" w:date="2015-11-01T14:55:00Z">
              <w:r w:rsidRPr="00522F56" w:rsidDel="00491F36">
                <w:delText>Grote-O-notatie</w:delText>
              </w:r>
              <w:r w:rsidDel="00491F36">
                <w:delText xml:space="preserve"> (definitie en voorbeelden)</w:delText>
              </w:r>
            </w:del>
          </w:p>
          <w:p w14:paraId="21B68208" w14:textId="46FF8912" w:rsidR="0005616F" w:rsidDel="00491F36" w:rsidRDefault="0005616F">
            <w:pPr>
              <w:pStyle w:val="Lijstalinea"/>
              <w:numPr>
                <w:ilvl w:val="1"/>
                <w:numId w:val="32"/>
              </w:numPr>
              <w:rPr>
                <w:ins w:id="524" w:author="Youri Tjang" w:date="2015-07-13T15:43:00Z"/>
                <w:del w:id="525" w:author="Giulia Costantini" w:date="2015-11-01T14:55:00Z"/>
              </w:rPr>
              <w:pPrChange w:id="526" w:author="Youri Tjang" w:date="2015-07-13T15:38:00Z">
                <w:pPr>
                  <w:pStyle w:val="Lijstalinea"/>
                  <w:numPr>
                    <w:numId w:val="32"/>
                  </w:numPr>
                  <w:ind w:hanging="360"/>
                </w:pPr>
              </w:pPrChange>
            </w:pPr>
            <w:ins w:id="527" w:author="Youri Tjang" w:date="2015-07-13T15:38:00Z">
              <w:del w:id="528" w:author="Giulia Costantini" w:date="2015-11-01T14:55:00Z">
                <w:r w:rsidDel="00491F36">
                  <w:delText>Empirische performance meting</w:delText>
                </w:r>
              </w:del>
            </w:ins>
          </w:p>
          <w:p w14:paraId="151DA78C" w14:textId="10E606AE" w:rsidR="0005616F" w:rsidDel="00491F36" w:rsidRDefault="0005616F">
            <w:pPr>
              <w:pStyle w:val="Lijstalinea"/>
              <w:numPr>
                <w:ilvl w:val="1"/>
                <w:numId w:val="32"/>
              </w:numPr>
              <w:rPr>
                <w:del w:id="529" w:author="Giulia Costantini" w:date="2015-11-01T14:55:00Z"/>
              </w:rPr>
              <w:pPrChange w:id="530" w:author="Youri Tjang" w:date="2015-07-13T15:38:00Z">
                <w:pPr>
                  <w:pStyle w:val="Lijstalinea"/>
                  <w:numPr>
                    <w:numId w:val="32"/>
                  </w:numPr>
                  <w:ind w:hanging="360"/>
                </w:pPr>
              </w:pPrChange>
            </w:pPr>
            <w:ins w:id="531" w:author="Youri Tjang" w:date="2015-07-13T15:43:00Z">
              <w:del w:id="532" w:author="Giulia Costantini" w:date="2015-11-01T14:55:00Z">
                <w:r w:rsidDel="00491F36">
                  <w:delText>Memory</w:delText>
                </w:r>
              </w:del>
            </w:ins>
          </w:p>
        </w:tc>
        <w:tc>
          <w:tcPr>
            <w:tcW w:w="2194" w:type="dxa"/>
          </w:tcPr>
          <w:p w14:paraId="2DB164BA" w14:textId="639AF91B" w:rsidR="00CE644D" w:rsidDel="00491F36" w:rsidRDefault="00CE644D" w:rsidP="0005616F">
            <w:pPr>
              <w:rPr>
                <w:del w:id="533" w:author="Giulia Costantini" w:date="2015-11-01T14:55:00Z"/>
              </w:rPr>
            </w:pPr>
            <w:del w:id="534" w:author="Giulia Costantini" w:date="2015-11-01T14:55:00Z">
              <w:r w:rsidDel="00491F36">
                <w:delText>Cormen H2.2</w:delText>
              </w:r>
            </w:del>
            <w:ins w:id="535" w:author="Youri Tjang" w:date="2015-07-13T15:39:00Z">
              <w:del w:id="536" w:author="Giulia Costantini" w:date="2015-11-01T14:55:00Z">
                <w:r w:rsidR="0005616F" w:rsidDel="00491F36">
                  <w:delText>1.4</w:delText>
                </w:r>
              </w:del>
            </w:ins>
            <w:del w:id="537" w:author="Giulia Costantini" w:date="2015-11-01T14:55:00Z">
              <w:r w:rsidDel="00491F36">
                <w:delText>, H3</w:delText>
              </w:r>
            </w:del>
          </w:p>
        </w:tc>
      </w:tr>
      <w:tr w:rsidR="00CE644D" w:rsidDel="00491F36" w14:paraId="565CB7D9" w14:textId="0EB3276D" w:rsidTr="00CE644D">
        <w:trPr>
          <w:del w:id="538" w:author="Giulia Costantini" w:date="2015-11-01T14:55:00Z"/>
        </w:trPr>
        <w:tc>
          <w:tcPr>
            <w:tcW w:w="2943" w:type="dxa"/>
          </w:tcPr>
          <w:p w14:paraId="74010EC6" w14:textId="5AAF029C" w:rsidR="00CE644D" w:rsidDel="00491F36" w:rsidRDefault="00CE644D" w:rsidP="00DE1959">
            <w:pPr>
              <w:rPr>
                <w:del w:id="539" w:author="Giulia Costantini" w:date="2015-11-01T14:55:00Z"/>
              </w:rPr>
            </w:pPr>
            <w:del w:id="540" w:author="Giulia Costantini" w:date="2015-11-01T14:55:00Z">
              <w:r w:rsidRPr="00920210" w:rsidDel="00491F36">
                <w:rPr>
                  <w:rFonts w:cs="Arial"/>
                </w:rPr>
                <w:delText>Fundamentele Datastructuren</w:delText>
              </w:r>
              <w:r w:rsidDel="00491F36">
                <w:rPr>
                  <w:rFonts w:cs="Arial"/>
                </w:rPr>
                <w:delText xml:space="preserve"> – Arrays </w:delText>
              </w:r>
            </w:del>
          </w:p>
        </w:tc>
        <w:tc>
          <w:tcPr>
            <w:tcW w:w="4536" w:type="dxa"/>
          </w:tcPr>
          <w:p w14:paraId="67A0C919" w14:textId="24ED0C6B" w:rsidR="00CE644D" w:rsidDel="00491F36" w:rsidRDefault="00CE644D" w:rsidP="00CE644D">
            <w:pPr>
              <w:pStyle w:val="Lijstalinea"/>
              <w:numPr>
                <w:ilvl w:val="0"/>
                <w:numId w:val="28"/>
              </w:numPr>
              <w:rPr>
                <w:del w:id="541" w:author="Giulia Costantini" w:date="2015-11-01T14:55:00Z"/>
              </w:rPr>
            </w:pPr>
            <w:del w:id="542" w:author="Giulia Costantini" w:date="2015-11-01T14:55:00Z">
              <w:r w:rsidDel="00491F36">
                <w:delText>Definitie en operaties</w:delText>
              </w:r>
            </w:del>
            <w:ins w:id="543" w:author="Youri Tjang" w:date="2015-07-13T15:47:00Z">
              <w:del w:id="544" w:author="Giulia Costantini" w:date="2015-11-01T14:55:00Z">
                <w:r w:rsidR="00DE1959" w:rsidDel="00491F36">
                  <w:delText>Abstract data types</w:delText>
                </w:r>
              </w:del>
            </w:ins>
          </w:p>
          <w:p w14:paraId="1E4FB800" w14:textId="1A467245" w:rsidR="00CE644D" w:rsidDel="00491F36" w:rsidRDefault="00CE644D" w:rsidP="00CE644D">
            <w:pPr>
              <w:pStyle w:val="Lijstalinea"/>
              <w:numPr>
                <w:ilvl w:val="0"/>
                <w:numId w:val="28"/>
              </w:numPr>
              <w:rPr>
                <w:del w:id="545" w:author="Giulia Costantini" w:date="2015-11-01T14:55:00Z"/>
              </w:rPr>
            </w:pPr>
            <w:del w:id="546" w:author="Giulia Costantini" w:date="2015-11-01T14:55:00Z">
              <w:r w:rsidDel="00491F36">
                <w:delText>Eigenschappen</w:delText>
              </w:r>
            </w:del>
            <w:ins w:id="547" w:author="Youri Tjang" w:date="2015-07-13T15:52:00Z">
              <w:del w:id="548" w:author="Giulia Costantini" w:date="2015-11-01T14:55:00Z">
                <w:r w:rsidR="00DE1959" w:rsidDel="00491F36">
                  <w:delText>Bags</w:delText>
                </w:r>
              </w:del>
            </w:ins>
          </w:p>
          <w:p w14:paraId="142D9893" w14:textId="13D3F7DD" w:rsidR="00DE1959" w:rsidDel="00491F36" w:rsidRDefault="00DE1959" w:rsidP="00DE1959">
            <w:pPr>
              <w:pStyle w:val="Lijstalinea"/>
              <w:numPr>
                <w:ilvl w:val="0"/>
                <w:numId w:val="28"/>
              </w:numPr>
              <w:rPr>
                <w:ins w:id="549" w:author="Youri Tjang" w:date="2015-07-13T15:52:00Z"/>
                <w:del w:id="550" w:author="Giulia Costantini" w:date="2015-11-01T14:55:00Z"/>
                <w:lang w:val="en-GB"/>
              </w:rPr>
            </w:pPr>
            <w:ins w:id="551" w:author="Youri Tjang" w:date="2015-07-13T15:52:00Z">
              <w:del w:id="552" w:author="Giulia Costantini" w:date="2015-11-01T14:55:00Z">
                <w:r w:rsidDel="00491F36">
                  <w:rPr>
                    <w:lang w:val="en-GB"/>
                  </w:rPr>
                  <w:delText>Queues</w:delText>
                </w:r>
              </w:del>
            </w:ins>
          </w:p>
          <w:p w14:paraId="73528B66" w14:textId="0703FF01" w:rsidR="00CE644D" w:rsidRPr="00C56073" w:rsidDel="00491F36" w:rsidRDefault="00DE1959" w:rsidP="00DE1959">
            <w:pPr>
              <w:pStyle w:val="Lijstalinea"/>
              <w:numPr>
                <w:ilvl w:val="0"/>
                <w:numId w:val="28"/>
              </w:numPr>
              <w:rPr>
                <w:del w:id="553" w:author="Giulia Costantini" w:date="2015-11-01T14:55:00Z"/>
                <w:lang w:val="en-GB"/>
              </w:rPr>
            </w:pPr>
            <w:ins w:id="554" w:author="Youri Tjang" w:date="2015-07-13T15:52:00Z">
              <w:del w:id="555" w:author="Giulia Costantini" w:date="2015-11-01T14:55:00Z">
                <w:r w:rsidDel="00491F36">
                  <w:rPr>
                    <w:lang w:val="en-GB"/>
                  </w:rPr>
                  <w:delText>Stacks</w:delText>
                </w:r>
              </w:del>
            </w:ins>
            <w:del w:id="556" w:author="Giulia Costantini" w:date="2015-11-01T14:55:00Z">
              <w:r w:rsidR="00CE644D" w:rsidRPr="00C56073" w:rsidDel="00491F36">
                <w:rPr>
                  <w:lang w:val="en-GB"/>
                </w:rPr>
                <w:delText>Zoeken in een array (linear and binary search)</w:delText>
              </w:r>
            </w:del>
          </w:p>
        </w:tc>
        <w:tc>
          <w:tcPr>
            <w:tcW w:w="2194" w:type="dxa"/>
          </w:tcPr>
          <w:p w14:paraId="40BAB91F" w14:textId="3F5A8528" w:rsidR="00CE644D" w:rsidDel="00491F36" w:rsidRDefault="00CE644D" w:rsidP="00CE644D">
            <w:pPr>
              <w:rPr>
                <w:del w:id="557" w:author="Giulia Costantini" w:date="2015-11-01T14:55:00Z"/>
              </w:rPr>
            </w:pPr>
            <w:del w:id="558" w:author="Giulia Costantini" w:date="2015-11-01T14:55:00Z">
              <w:r w:rsidDel="00491F36">
                <w:delText>Hubbard H2</w:delText>
              </w:r>
            </w:del>
            <w:ins w:id="559" w:author="Youri Tjang" w:date="2015-07-13T15:53:00Z">
              <w:del w:id="560" w:author="Giulia Costantini" w:date="2015-11-01T14:55:00Z">
                <w:r w:rsidR="00DE1959" w:rsidDel="00491F36">
                  <w:delText>H1.3</w:delText>
                </w:r>
              </w:del>
            </w:ins>
          </w:p>
        </w:tc>
      </w:tr>
      <w:tr w:rsidR="00CE644D" w:rsidDel="00491F36" w14:paraId="427D12B9" w14:textId="4D486EA9" w:rsidTr="00CE644D">
        <w:trPr>
          <w:del w:id="561" w:author="Giulia Costantini" w:date="2015-11-01T14:55:00Z"/>
        </w:trPr>
        <w:tc>
          <w:tcPr>
            <w:tcW w:w="2943" w:type="dxa"/>
          </w:tcPr>
          <w:p w14:paraId="3E05D4A7" w14:textId="09FC368D" w:rsidR="00CE644D" w:rsidDel="00491F36" w:rsidRDefault="00CE644D" w:rsidP="00CE644D">
            <w:pPr>
              <w:rPr>
                <w:del w:id="562" w:author="Giulia Costantini" w:date="2015-11-01T14:55:00Z"/>
              </w:rPr>
            </w:pPr>
            <w:del w:id="563" w:author="Giulia Costantini" w:date="2015-11-01T14:55:00Z">
              <w:r w:rsidRPr="00920210" w:rsidDel="00491F36">
                <w:rPr>
                  <w:rFonts w:cs="Arial"/>
                </w:rPr>
                <w:delText>Fundamentele Datastructuren</w:delText>
              </w:r>
              <w:r w:rsidDel="00491F36">
                <w:rPr>
                  <w:rFonts w:cs="Arial"/>
                </w:rPr>
                <w:delText xml:space="preserve"> – </w:delText>
              </w:r>
              <w:r w:rsidRPr="00522F56" w:rsidDel="00491F36">
                <w:rPr>
                  <w:rFonts w:cs="Arial"/>
                  <w:color w:val="000000"/>
                  <w:lang w:eastAsia="en-US"/>
                </w:rPr>
                <w:delText>Gelinkte datastructuren</w:delText>
              </w:r>
            </w:del>
          </w:p>
        </w:tc>
        <w:tc>
          <w:tcPr>
            <w:tcW w:w="4536" w:type="dxa"/>
          </w:tcPr>
          <w:p w14:paraId="00BBD5D3" w14:textId="3CC9597E" w:rsidR="00CE644D" w:rsidDel="00491F36" w:rsidRDefault="00CE644D" w:rsidP="00CE644D">
            <w:pPr>
              <w:pStyle w:val="Lijstalinea"/>
              <w:numPr>
                <w:ilvl w:val="0"/>
                <w:numId w:val="28"/>
              </w:numPr>
              <w:rPr>
                <w:del w:id="564" w:author="Giulia Costantini" w:date="2015-11-01T14:55:00Z"/>
              </w:rPr>
            </w:pPr>
            <w:del w:id="565" w:author="Giulia Costantini" w:date="2015-11-01T14:55:00Z">
              <w:r w:rsidDel="00491F36">
                <w:delText>Motivatie</w:delText>
              </w:r>
            </w:del>
          </w:p>
          <w:p w14:paraId="4106BA3F" w14:textId="2BC56A4F" w:rsidR="00CE644D" w:rsidDel="00491F36" w:rsidRDefault="00CE644D" w:rsidP="00CE644D">
            <w:pPr>
              <w:pStyle w:val="Lijstalinea"/>
              <w:numPr>
                <w:ilvl w:val="0"/>
                <w:numId w:val="28"/>
              </w:numPr>
              <w:rPr>
                <w:del w:id="566" w:author="Giulia Costantini" w:date="2015-11-01T14:55:00Z"/>
              </w:rPr>
            </w:pPr>
            <w:del w:id="567" w:author="Giulia Costantini" w:date="2015-11-01T14:55:00Z">
              <w:r w:rsidRPr="00522F56" w:rsidDel="00491F36">
                <w:rPr>
                  <w:rFonts w:cs="Arial"/>
                  <w:color w:val="000000"/>
                  <w:lang w:eastAsia="en-US"/>
                </w:rPr>
                <w:delText>Gelinkte</w:delText>
              </w:r>
              <w:r w:rsidDel="00491F36">
                <w:rPr>
                  <w:rFonts w:cs="Arial"/>
                  <w:color w:val="000000"/>
                  <w:lang w:eastAsia="en-US"/>
                </w:rPr>
                <w:delText xml:space="preserve"> lijst (definitie en operaties)</w:delText>
              </w:r>
            </w:del>
          </w:p>
        </w:tc>
        <w:tc>
          <w:tcPr>
            <w:tcW w:w="2194" w:type="dxa"/>
          </w:tcPr>
          <w:p w14:paraId="3A23DE60" w14:textId="37F2797B" w:rsidR="00CE644D" w:rsidDel="00491F36" w:rsidRDefault="00CE644D" w:rsidP="00CE644D">
            <w:pPr>
              <w:rPr>
                <w:del w:id="568" w:author="Giulia Costantini" w:date="2015-11-01T14:55:00Z"/>
              </w:rPr>
            </w:pPr>
            <w:del w:id="569" w:author="Giulia Costantini" w:date="2015-11-01T14:55:00Z">
              <w:r w:rsidDel="00491F36">
                <w:delText>Hubbard H3, H7</w:delText>
              </w:r>
            </w:del>
          </w:p>
          <w:p w14:paraId="0D16E5DD" w14:textId="4F8C1D2F" w:rsidR="00CE644D" w:rsidDel="00491F36" w:rsidRDefault="00CE644D" w:rsidP="00CE644D">
            <w:pPr>
              <w:rPr>
                <w:del w:id="570" w:author="Giulia Costantini" w:date="2015-11-01T14:55:00Z"/>
              </w:rPr>
            </w:pPr>
            <w:del w:id="571" w:author="Giulia Costantini" w:date="2015-11-01T14:55:00Z">
              <w:r w:rsidDel="00491F36">
                <w:delText>Cormen H10.2</w:delText>
              </w:r>
            </w:del>
          </w:p>
        </w:tc>
      </w:tr>
      <w:tr w:rsidR="00CE644D" w:rsidDel="00491F36" w14:paraId="6622E7F2" w14:textId="413A7A4C" w:rsidTr="00CE644D">
        <w:trPr>
          <w:del w:id="572" w:author="Giulia Costantini" w:date="2015-11-01T14:55:00Z"/>
        </w:trPr>
        <w:tc>
          <w:tcPr>
            <w:tcW w:w="2943" w:type="dxa"/>
          </w:tcPr>
          <w:p w14:paraId="534408F7" w14:textId="6ECA3A62" w:rsidR="00CE644D" w:rsidDel="00491F36" w:rsidRDefault="00CE644D" w:rsidP="00CE644D">
            <w:pPr>
              <w:rPr>
                <w:del w:id="573" w:author="Giulia Costantini" w:date="2015-11-01T14:55:00Z"/>
              </w:rPr>
            </w:pPr>
            <w:del w:id="574" w:author="Giulia Costantini" w:date="2015-11-01T14:55:00Z">
              <w:r w:rsidRPr="00920210" w:rsidDel="00491F36">
                <w:rPr>
                  <w:rFonts w:cs="Arial"/>
                </w:rPr>
                <w:delText>Fundamentele Datastructuren</w:delText>
              </w:r>
              <w:r w:rsidDel="00491F36">
                <w:rPr>
                  <w:rFonts w:cs="Arial"/>
                </w:rPr>
                <w:delText xml:space="preserve"> – </w:delText>
              </w:r>
              <w:r w:rsidDel="00491F36">
                <w:rPr>
                  <w:rFonts w:cs="Arial"/>
                  <w:color w:val="000000"/>
                  <w:lang w:eastAsia="en-US"/>
                </w:rPr>
                <w:delText>Stacks &amp; Queues</w:delText>
              </w:r>
            </w:del>
          </w:p>
        </w:tc>
        <w:tc>
          <w:tcPr>
            <w:tcW w:w="4536" w:type="dxa"/>
          </w:tcPr>
          <w:p w14:paraId="7418C9B0" w14:textId="272C9B8D" w:rsidR="00CE644D" w:rsidDel="00491F36" w:rsidRDefault="00CE644D" w:rsidP="00CE644D">
            <w:pPr>
              <w:pStyle w:val="Lijstalinea"/>
              <w:numPr>
                <w:ilvl w:val="0"/>
                <w:numId w:val="28"/>
              </w:numPr>
              <w:rPr>
                <w:del w:id="575" w:author="Giulia Costantini" w:date="2015-11-01T14:55:00Z"/>
              </w:rPr>
            </w:pPr>
            <w:del w:id="576" w:author="Giulia Costantini" w:date="2015-11-01T14:55:00Z">
              <w:r w:rsidDel="00491F36">
                <w:delText>Definitie en operaties</w:delText>
              </w:r>
            </w:del>
          </w:p>
          <w:p w14:paraId="75FE5C98" w14:textId="5F2EBE81" w:rsidR="00CE644D" w:rsidDel="00491F36" w:rsidRDefault="00CE644D" w:rsidP="00CE644D">
            <w:pPr>
              <w:pStyle w:val="Lijstalinea"/>
              <w:numPr>
                <w:ilvl w:val="0"/>
                <w:numId w:val="28"/>
              </w:numPr>
              <w:rPr>
                <w:del w:id="577" w:author="Giulia Costantini" w:date="2015-11-01T14:55:00Z"/>
              </w:rPr>
            </w:pPr>
            <w:del w:id="578" w:author="Giulia Costantini" w:date="2015-11-01T14:55:00Z">
              <w:r w:rsidDel="00491F36">
                <w:delText>G</w:delText>
              </w:r>
              <w:r w:rsidRPr="003D6B1D" w:rsidDel="00491F36">
                <w:delText>eïndexeerd en gekoppeld</w:delText>
              </w:r>
              <w:r w:rsidDel="00491F36">
                <w:delText xml:space="preserve"> </w:delText>
              </w:r>
              <w:r w:rsidRPr="003D6B1D" w:rsidDel="00491F36">
                <w:delText>implementatie</w:delText>
              </w:r>
            </w:del>
          </w:p>
        </w:tc>
        <w:tc>
          <w:tcPr>
            <w:tcW w:w="2194" w:type="dxa"/>
          </w:tcPr>
          <w:p w14:paraId="3A333692" w14:textId="0CC74D6A" w:rsidR="00CE644D" w:rsidDel="00491F36" w:rsidRDefault="00CE644D" w:rsidP="00CE644D">
            <w:pPr>
              <w:rPr>
                <w:del w:id="579" w:author="Giulia Costantini" w:date="2015-11-01T14:55:00Z"/>
              </w:rPr>
            </w:pPr>
            <w:del w:id="580" w:author="Giulia Costantini" w:date="2015-11-01T14:55:00Z">
              <w:r w:rsidDel="00491F36">
                <w:delText>Hubbard H5, H6</w:delText>
              </w:r>
            </w:del>
          </w:p>
          <w:p w14:paraId="59C1428C" w14:textId="1F4F5346" w:rsidR="00CE644D" w:rsidDel="00491F36" w:rsidRDefault="00CE644D" w:rsidP="00CE644D">
            <w:pPr>
              <w:rPr>
                <w:del w:id="581" w:author="Giulia Costantini" w:date="2015-11-01T14:55:00Z"/>
              </w:rPr>
            </w:pPr>
            <w:del w:id="582" w:author="Giulia Costantini" w:date="2015-11-01T14:55:00Z">
              <w:r w:rsidDel="00491F36">
                <w:delText>Cormen H10.1</w:delText>
              </w:r>
            </w:del>
          </w:p>
        </w:tc>
      </w:tr>
      <w:tr w:rsidR="00CE644D" w:rsidDel="00491F36" w14:paraId="7A7A9BC6" w14:textId="6DB6918C" w:rsidTr="00CE644D">
        <w:trPr>
          <w:del w:id="583" w:author="Giulia Costantini" w:date="2015-11-01T14:55:00Z"/>
        </w:trPr>
        <w:tc>
          <w:tcPr>
            <w:tcW w:w="2943" w:type="dxa"/>
          </w:tcPr>
          <w:p w14:paraId="64292F1D" w14:textId="7B729597" w:rsidR="00CE644D" w:rsidDel="00491F36" w:rsidRDefault="00CE644D" w:rsidP="00CE644D">
            <w:pPr>
              <w:rPr>
                <w:del w:id="584" w:author="Giulia Costantini" w:date="2015-11-01T14:55:00Z"/>
              </w:rPr>
            </w:pPr>
            <w:del w:id="585" w:author="Giulia Costantini" w:date="2015-11-01T14:55:00Z">
              <w:r w:rsidDel="00491F36">
                <w:delText>Sorteren</w:delText>
              </w:r>
            </w:del>
          </w:p>
        </w:tc>
        <w:tc>
          <w:tcPr>
            <w:tcW w:w="4536" w:type="dxa"/>
          </w:tcPr>
          <w:p w14:paraId="1B016393" w14:textId="0EEADA93" w:rsidR="00CE644D" w:rsidDel="00491F36" w:rsidRDefault="00CE644D" w:rsidP="00CE644D">
            <w:pPr>
              <w:pStyle w:val="Lijstalinea"/>
              <w:numPr>
                <w:ilvl w:val="0"/>
                <w:numId w:val="28"/>
              </w:numPr>
              <w:rPr>
                <w:del w:id="586" w:author="Giulia Costantini" w:date="2015-11-01T14:55:00Z"/>
              </w:rPr>
            </w:pPr>
            <w:del w:id="587" w:author="Giulia Costantini" w:date="2015-11-01T14:55:00Z">
              <w:r w:rsidDel="00491F36">
                <w:delText>Insertion sort</w:delText>
              </w:r>
            </w:del>
          </w:p>
          <w:p w14:paraId="5C78509C" w14:textId="5D0FED4C" w:rsidR="00CE644D" w:rsidDel="00491F36" w:rsidRDefault="00CE644D" w:rsidP="00CE644D">
            <w:pPr>
              <w:pStyle w:val="Lijstalinea"/>
              <w:numPr>
                <w:ilvl w:val="0"/>
                <w:numId w:val="28"/>
              </w:numPr>
              <w:rPr>
                <w:ins w:id="588" w:author="Youri Tjang" w:date="2015-07-13T15:53:00Z"/>
                <w:del w:id="589" w:author="Giulia Costantini" w:date="2015-11-01T14:55:00Z"/>
              </w:rPr>
            </w:pPr>
            <w:del w:id="590" w:author="Giulia Costantini" w:date="2015-11-01T14:55:00Z">
              <w:r w:rsidDel="00491F36">
                <w:delText>Merge sort</w:delText>
              </w:r>
            </w:del>
          </w:p>
          <w:p w14:paraId="1F55B16E" w14:textId="75E1B5D7" w:rsidR="00DE1959" w:rsidDel="00491F36" w:rsidRDefault="00DE1959" w:rsidP="00CE644D">
            <w:pPr>
              <w:pStyle w:val="Lijstalinea"/>
              <w:numPr>
                <w:ilvl w:val="0"/>
                <w:numId w:val="28"/>
              </w:numPr>
              <w:rPr>
                <w:del w:id="591" w:author="Giulia Costantini" w:date="2015-11-01T14:55:00Z"/>
              </w:rPr>
            </w:pPr>
            <w:ins w:id="592" w:author="Youri Tjang" w:date="2015-07-13T15:53:00Z">
              <w:del w:id="593" w:author="Giulia Costantini" w:date="2015-11-01T14:55:00Z">
                <w:r w:rsidDel="00491F36">
                  <w:delText>Quick sort</w:delText>
                </w:r>
              </w:del>
            </w:ins>
          </w:p>
        </w:tc>
        <w:tc>
          <w:tcPr>
            <w:tcW w:w="2194" w:type="dxa"/>
          </w:tcPr>
          <w:p w14:paraId="35849730" w14:textId="62E161FC" w:rsidR="00CE644D" w:rsidDel="00491F36" w:rsidRDefault="00DE1959" w:rsidP="00CE644D">
            <w:pPr>
              <w:rPr>
                <w:del w:id="594" w:author="Giulia Costantini" w:date="2015-11-01T14:55:00Z"/>
              </w:rPr>
            </w:pPr>
            <w:ins w:id="595" w:author="Youri Tjang" w:date="2015-07-13T15:54:00Z">
              <w:del w:id="596" w:author="Giulia Costantini" w:date="2015-11-01T14:55:00Z">
                <w:r w:rsidDel="00491F36">
                  <w:delText>H2</w:delText>
                </w:r>
              </w:del>
            </w:ins>
            <w:del w:id="597" w:author="Giulia Costantini" w:date="2015-11-01T14:55:00Z">
              <w:r w:rsidR="00CE644D" w:rsidDel="00491F36">
                <w:delText>Hubbard H14</w:delText>
              </w:r>
            </w:del>
          </w:p>
          <w:p w14:paraId="3AA8D831" w14:textId="6F0A0033" w:rsidR="00CE644D" w:rsidDel="00491F36" w:rsidRDefault="00CE644D" w:rsidP="00CE644D">
            <w:pPr>
              <w:rPr>
                <w:del w:id="598" w:author="Giulia Costantini" w:date="2015-11-01T14:55:00Z"/>
              </w:rPr>
            </w:pPr>
            <w:del w:id="599" w:author="Giulia Costantini" w:date="2015-11-01T14:55:00Z">
              <w:r w:rsidDel="00491F36">
                <w:delText>Cormen H2.1, H2.3</w:delText>
              </w:r>
            </w:del>
          </w:p>
        </w:tc>
      </w:tr>
      <w:tr w:rsidR="00CE644D" w:rsidDel="00491F36" w14:paraId="3278D40F" w14:textId="7C5363FE" w:rsidTr="00CE644D">
        <w:trPr>
          <w:del w:id="600" w:author="Giulia Costantini" w:date="2015-11-01T14:55:00Z"/>
        </w:trPr>
        <w:tc>
          <w:tcPr>
            <w:tcW w:w="2943" w:type="dxa"/>
          </w:tcPr>
          <w:p w14:paraId="4CB7022D" w14:textId="0FFA8CCB" w:rsidR="00CE644D" w:rsidDel="00491F36" w:rsidRDefault="00CE644D" w:rsidP="00CE644D">
            <w:pPr>
              <w:rPr>
                <w:del w:id="601" w:author="Giulia Costantini" w:date="2015-11-01T14:55:00Z"/>
              </w:rPr>
            </w:pPr>
            <w:del w:id="602" w:author="Giulia Costantini" w:date="2015-11-01T14:55:00Z">
              <w:r w:rsidRPr="00C06507" w:rsidDel="00491F36">
                <w:delText>Binaire zoekboom</w:delText>
              </w:r>
            </w:del>
            <w:ins w:id="603" w:author="Youri Tjang" w:date="2015-07-13T15:55:00Z">
              <w:del w:id="604" w:author="Giulia Costantini" w:date="2015-11-01T14:55:00Z">
                <w:r w:rsidR="00DE1959" w:rsidDel="00491F36">
                  <w:delText>Searching</w:delText>
                </w:r>
              </w:del>
            </w:ins>
          </w:p>
        </w:tc>
        <w:tc>
          <w:tcPr>
            <w:tcW w:w="4536" w:type="dxa"/>
          </w:tcPr>
          <w:p w14:paraId="23DB4CF2" w14:textId="6720D0BF" w:rsidR="00CE644D" w:rsidDel="00491F36" w:rsidRDefault="00CE644D" w:rsidP="00CE644D">
            <w:pPr>
              <w:pStyle w:val="Lijstalinea"/>
              <w:numPr>
                <w:ilvl w:val="0"/>
                <w:numId w:val="30"/>
              </w:numPr>
              <w:rPr>
                <w:del w:id="605" w:author="Giulia Costantini" w:date="2015-11-01T14:55:00Z"/>
              </w:rPr>
            </w:pPr>
            <w:del w:id="606" w:author="Giulia Costantini" w:date="2015-11-01T14:55:00Z">
              <w:r w:rsidDel="00491F36">
                <w:delText>Definitie, eigenschappen en operaties</w:delText>
              </w:r>
            </w:del>
          </w:p>
          <w:p w14:paraId="2F23962A" w14:textId="19F7EEA3" w:rsidR="00CE644D" w:rsidDel="00491F36" w:rsidRDefault="00CE644D" w:rsidP="00CE644D">
            <w:pPr>
              <w:pStyle w:val="Lijstalinea"/>
              <w:numPr>
                <w:ilvl w:val="0"/>
                <w:numId w:val="30"/>
              </w:numPr>
              <w:rPr>
                <w:del w:id="607" w:author="Giulia Costantini" w:date="2015-11-01T14:55:00Z"/>
              </w:rPr>
            </w:pPr>
            <w:del w:id="608" w:author="Giulia Costantini" w:date="2015-11-01T14:55:00Z">
              <w:r w:rsidDel="00491F36">
                <w:delText>Doorlopen (inorder traversal)</w:delText>
              </w:r>
            </w:del>
          </w:p>
        </w:tc>
        <w:tc>
          <w:tcPr>
            <w:tcW w:w="2194" w:type="dxa"/>
          </w:tcPr>
          <w:p w14:paraId="03449038" w14:textId="35DBD68E" w:rsidR="00CE644D" w:rsidDel="00491F36" w:rsidRDefault="00C43FA2" w:rsidP="00CE644D">
            <w:pPr>
              <w:rPr>
                <w:del w:id="609" w:author="Giulia Costantini" w:date="2015-11-01T14:55:00Z"/>
              </w:rPr>
            </w:pPr>
            <w:ins w:id="610" w:author="Youri Tjang" w:date="2015-07-13T15:56:00Z">
              <w:del w:id="611" w:author="Giulia Costantini" w:date="2015-11-01T14:55:00Z">
                <w:r w:rsidDel="00491F36">
                  <w:delText>H3</w:delText>
                </w:r>
              </w:del>
            </w:ins>
            <w:del w:id="612" w:author="Giulia Costantini" w:date="2015-11-01T14:55:00Z">
              <w:r w:rsidR="00CE644D" w:rsidDel="00491F36">
                <w:delText>Hubbard H11, H12</w:delText>
              </w:r>
            </w:del>
          </w:p>
          <w:p w14:paraId="785D6857" w14:textId="578AA11B" w:rsidR="00CE644D" w:rsidDel="00491F36" w:rsidRDefault="00CE644D" w:rsidP="00CE644D">
            <w:pPr>
              <w:rPr>
                <w:del w:id="613" w:author="Giulia Costantini" w:date="2015-11-01T14:55:00Z"/>
              </w:rPr>
            </w:pPr>
            <w:del w:id="614" w:author="Giulia Costantini" w:date="2015-11-01T14:55:00Z">
              <w:r w:rsidDel="00491F36">
                <w:delText>Cormen H10.4, H12</w:delText>
              </w:r>
            </w:del>
          </w:p>
        </w:tc>
      </w:tr>
      <w:tr w:rsidR="00CE644D" w:rsidDel="00491F36" w14:paraId="3AD0F780" w14:textId="5C27C6DD" w:rsidTr="00CE644D">
        <w:trPr>
          <w:del w:id="615" w:author="Giulia Costantini" w:date="2015-11-01T14:55:00Z"/>
        </w:trPr>
        <w:tc>
          <w:tcPr>
            <w:tcW w:w="2943" w:type="dxa"/>
          </w:tcPr>
          <w:p w14:paraId="606C16FE" w14:textId="263009A7" w:rsidR="00CE644D" w:rsidDel="00491F36" w:rsidRDefault="00CE644D" w:rsidP="00CE644D">
            <w:pPr>
              <w:rPr>
                <w:del w:id="616" w:author="Giulia Costantini" w:date="2015-11-01T14:55:00Z"/>
              </w:rPr>
            </w:pPr>
            <w:del w:id="617" w:author="Giulia Costantini" w:date="2015-11-01T14:55:00Z">
              <w:r w:rsidRPr="00A5690D" w:rsidDel="00491F36">
                <w:delText>Hashtabel</w:delText>
              </w:r>
            </w:del>
          </w:p>
        </w:tc>
        <w:tc>
          <w:tcPr>
            <w:tcW w:w="4536" w:type="dxa"/>
          </w:tcPr>
          <w:p w14:paraId="2DBAFC6B" w14:textId="5881C413" w:rsidR="00CE644D" w:rsidDel="00491F36" w:rsidRDefault="00CE644D" w:rsidP="00CE644D">
            <w:pPr>
              <w:pStyle w:val="Lijstalinea"/>
              <w:numPr>
                <w:ilvl w:val="0"/>
                <w:numId w:val="29"/>
              </w:numPr>
              <w:rPr>
                <w:del w:id="618" w:author="Giulia Costantini" w:date="2015-11-01T14:55:00Z"/>
              </w:rPr>
            </w:pPr>
            <w:del w:id="619" w:author="Giulia Costantini" w:date="2015-11-01T14:55:00Z">
              <w:r w:rsidDel="00491F36">
                <w:delText>Definitie (</w:delText>
              </w:r>
              <w:r w:rsidRPr="00BC0BC4" w:rsidDel="00491F36">
                <w:delText>hashwaarde</w:delText>
              </w:r>
              <w:r w:rsidDel="00491F36">
                <w:delText>, hashfunctie)</w:delText>
              </w:r>
            </w:del>
          </w:p>
          <w:p w14:paraId="79726F28" w14:textId="1BEF013F" w:rsidR="00CE644D" w:rsidDel="00491F36" w:rsidRDefault="00CE644D" w:rsidP="00CE644D">
            <w:pPr>
              <w:pStyle w:val="Lijstalinea"/>
              <w:numPr>
                <w:ilvl w:val="0"/>
                <w:numId w:val="29"/>
              </w:numPr>
              <w:rPr>
                <w:del w:id="620" w:author="Giulia Costantini" w:date="2015-11-01T14:55:00Z"/>
              </w:rPr>
            </w:pPr>
            <w:del w:id="621" w:author="Giulia Costantini" w:date="2015-11-01T14:55:00Z">
              <w:r w:rsidDel="00491F36">
                <w:delText>Collisie afhandeling (separate chaining, open addressing)</w:delText>
              </w:r>
            </w:del>
          </w:p>
        </w:tc>
        <w:tc>
          <w:tcPr>
            <w:tcW w:w="2194" w:type="dxa"/>
          </w:tcPr>
          <w:p w14:paraId="361F4D04" w14:textId="35CC5296" w:rsidR="00CE644D" w:rsidDel="00491F36" w:rsidRDefault="00CE644D" w:rsidP="00CE644D">
            <w:pPr>
              <w:rPr>
                <w:del w:id="622" w:author="Giulia Costantini" w:date="2015-11-01T14:55:00Z"/>
              </w:rPr>
            </w:pPr>
            <w:del w:id="623" w:author="Giulia Costantini" w:date="2015-11-01T14:55:00Z">
              <w:r w:rsidDel="00491F36">
                <w:delText>Hubbard H8</w:delText>
              </w:r>
            </w:del>
          </w:p>
          <w:p w14:paraId="69DA531D" w14:textId="79B0D0CC" w:rsidR="00CE644D" w:rsidDel="00491F36" w:rsidRDefault="00CE644D" w:rsidP="00CE644D">
            <w:pPr>
              <w:rPr>
                <w:del w:id="624" w:author="Giulia Costantini" w:date="2015-11-01T14:55:00Z"/>
              </w:rPr>
            </w:pPr>
            <w:del w:id="625" w:author="Giulia Costantini" w:date="2015-11-01T14:55:00Z">
              <w:r w:rsidDel="00491F36">
                <w:delText>Cormen H11</w:delText>
              </w:r>
            </w:del>
          </w:p>
          <w:p w14:paraId="77B3765E" w14:textId="3B0F7C7E" w:rsidR="00CE644D" w:rsidDel="00491F36" w:rsidRDefault="00CE644D" w:rsidP="00CE644D">
            <w:pPr>
              <w:rPr>
                <w:del w:id="626" w:author="Giulia Costantini" w:date="2015-11-01T14:55:00Z"/>
              </w:rPr>
            </w:pPr>
          </w:p>
        </w:tc>
      </w:tr>
      <w:tr w:rsidR="00CE644D" w:rsidRPr="0046552A" w:rsidDel="00491F36" w14:paraId="439A3878" w14:textId="15F8E70F" w:rsidTr="00CE644D">
        <w:trPr>
          <w:del w:id="627" w:author="Giulia Costantini" w:date="2015-11-01T14:55:00Z"/>
        </w:trPr>
        <w:tc>
          <w:tcPr>
            <w:tcW w:w="2943" w:type="dxa"/>
          </w:tcPr>
          <w:p w14:paraId="7DB3AD02" w14:textId="7D04E4FF" w:rsidR="00CE644D" w:rsidDel="00491F36" w:rsidRDefault="00CE644D" w:rsidP="00CE644D">
            <w:pPr>
              <w:rPr>
                <w:del w:id="628" w:author="Giulia Costantini" w:date="2015-11-01T14:55:00Z"/>
              </w:rPr>
            </w:pPr>
            <w:del w:id="629" w:author="Giulia Costantini" w:date="2015-11-01T14:55:00Z">
              <w:r w:rsidDel="00491F36">
                <w:delText>Graphs</w:delText>
              </w:r>
            </w:del>
          </w:p>
        </w:tc>
        <w:tc>
          <w:tcPr>
            <w:tcW w:w="4536" w:type="dxa"/>
          </w:tcPr>
          <w:p w14:paraId="234B20FA" w14:textId="07410AF2" w:rsidR="00C43FA2" w:rsidDel="00491F36" w:rsidRDefault="00C43FA2" w:rsidP="00CE644D">
            <w:pPr>
              <w:pStyle w:val="Lijstalinea"/>
              <w:numPr>
                <w:ilvl w:val="0"/>
                <w:numId w:val="31"/>
              </w:numPr>
              <w:rPr>
                <w:ins w:id="630" w:author="Youri Tjang" w:date="2015-07-13T15:58:00Z"/>
                <w:del w:id="631" w:author="Giulia Costantini" w:date="2015-11-01T14:55:00Z"/>
              </w:rPr>
            </w:pPr>
            <w:ins w:id="632" w:author="Youri Tjang" w:date="2015-07-13T15:58:00Z">
              <w:del w:id="633" w:author="Giulia Costantini" w:date="2015-11-01T14:55:00Z">
                <w:r w:rsidDel="00491F36">
                  <w:delText>Undirected</w:delText>
                </w:r>
              </w:del>
            </w:ins>
          </w:p>
          <w:p w14:paraId="7DBEFA9C" w14:textId="6F07CBB8" w:rsidR="00C43FA2" w:rsidDel="00491F36" w:rsidRDefault="00C43FA2" w:rsidP="00CE644D">
            <w:pPr>
              <w:pStyle w:val="Lijstalinea"/>
              <w:numPr>
                <w:ilvl w:val="0"/>
                <w:numId w:val="31"/>
              </w:numPr>
              <w:rPr>
                <w:ins w:id="634" w:author="Youri Tjang" w:date="2015-07-13T15:58:00Z"/>
                <w:del w:id="635" w:author="Giulia Costantini" w:date="2015-11-01T14:55:00Z"/>
              </w:rPr>
            </w:pPr>
            <w:ins w:id="636" w:author="Youri Tjang" w:date="2015-07-13T15:58:00Z">
              <w:del w:id="637" w:author="Giulia Costantini" w:date="2015-11-01T14:55:00Z">
                <w:r w:rsidDel="00491F36">
                  <w:delText>Directed</w:delText>
                </w:r>
              </w:del>
            </w:ins>
          </w:p>
          <w:p w14:paraId="710118D0" w14:textId="750013A0" w:rsidR="00CE644D" w:rsidDel="00491F36" w:rsidRDefault="00C43FA2" w:rsidP="00CE644D">
            <w:pPr>
              <w:pStyle w:val="Lijstalinea"/>
              <w:numPr>
                <w:ilvl w:val="0"/>
                <w:numId w:val="31"/>
              </w:numPr>
              <w:rPr>
                <w:del w:id="638" w:author="Giulia Costantini" w:date="2015-11-01T14:55:00Z"/>
              </w:rPr>
            </w:pPr>
            <w:ins w:id="639" w:author="Youri Tjang" w:date="2015-07-13T15:58:00Z">
              <w:del w:id="640" w:author="Giulia Costantini" w:date="2015-11-01T14:55:00Z">
                <w:r w:rsidDel="00491F36">
                  <w:delText>Shortest Path</w:delText>
                </w:r>
              </w:del>
            </w:ins>
            <w:del w:id="641" w:author="Giulia Costantini" w:date="2015-11-01T14:55:00Z">
              <w:r w:rsidR="00CE644D" w:rsidDel="00491F36">
                <w:delText>Definitie, basiseigenschappen</w:delText>
              </w:r>
            </w:del>
          </w:p>
          <w:p w14:paraId="5221E3C4" w14:textId="3FD20D3D" w:rsidR="00CE644D" w:rsidRPr="0046552A" w:rsidDel="00491F36" w:rsidRDefault="001222B8" w:rsidP="00CE644D">
            <w:pPr>
              <w:pStyle w:val="Lijstalinea"/>
              <w:numPr>
                <w:ilvl w:val="0"/>
                <w:numId w:val="31"/>
              </w:numPr>
              <w:rPr>
                <w:del w:id="642" w:author="Giulia Costantini" w:date="2015-11-01T14:55:00Z"/>
                <w:lang w:val="en-GB"/>
              </w:rPr>
            </w:pPr>
            <w:del w:id="643" w:author="Giulia Costantini" w:date="2015-11-01T14:55:00Z">
              <w:r w:rsidDel="00491F36">
                <w:rPr>
                  <w:lang w:val="en-GB"/>
                </w:rPr>
                <w:delText>Walks</w:delText>
              </w:r>
              <w:r w:rsidRPr="0046552A" w:rsidDel="00491F36">
                <w:rPr>
                  <w:lang w:val="en-GB"/>
                </w:rPr>
                <w:delText xml:space="preserve"> </w:delText>
              </w:r>
              <w:r w:rsidR="00CE644D" w:rsidRPr="0046552A" w:rsidDel="00491F36">
                <w:rPr>
                  <w:lang w:val="en-GB"/>
                </w:rPr>
                <w:delText>(breadth-first BFS, depth-first DFS</w:delText>
              </w:r>
              <w:r w:rsidDel="00491F36">
                <w:rPr>
                  <w:lang w:val="en-GB"/>
                </w:rPr>
                <w:delText>, en Dijkstra</w:delText>
              </w:r>
              <w:r w:rsidR="00CE644D" w:rsidRPr="0046552A" w:rsidDel="00491F36">
                <w:rPr>
                  <w:lang w:val="en-GB"/>
                </w:rPr>
                <w:delText>)</w:delText>
              </w:r>
            </w:del>
          </w:p>
        </w:tc>
        <w:tc>
          <w:tcPr>
            <w:tcW w:w="2194" w:type="dxa"/>
          </w:tcPr>
          <w:p w14:paraId="792BA7F2" w14:textId="6701EA1E" w:rsidR="00CE644D" w:rsidDel="00491F36" w:rsidRDefault="00C43FA2" w:rsidP="00CE644D">
            <w:pPr>
              <w:rPr>
                <w:del w:id="644" w:author="Giulia Costantini" w:date="2015-11-01T14:55:00Z"/>
                <w:lang w:val="en-GB"/>
              </w:rPr>
            </w:pPr>
            <w:ins w:id="645" w:author="Youri Tjang" w:date="2015-07-13T15:59:00Z">
              <w:del w:id="646" w:author="Giulia Costantini" w:date="2015-11-01T14:55:00Z">
                <w:r w:rsidDel="00491F36">
                  <w:rPr>
                    <w:lang w:val="en-GB"/>
                  </w:rPr>
                  <w:delText>H4</w:delText>
                </w:r>
              </w:del>
            </w:ins>
            <w:del w:id="647" w:author="Giulia Costantini" w:date="2015-11-01T14:55:00Z">
              <w:r w:rsidR="00CE644D" w:rsidDel="00491F36">
                <w:rPr>
                  <w:lang w:val="en-GB"/>
                </w:rPr>
                <w:delText>Hubbard H15</w:delText>
              </w:r>
            </w:del>
          </w:p>
          <w:p w14:paraId="1AD6F5A3" w14:textId="7852A7B6" w:rsidR="00CE644D" w:rsidRPr="0046552A" w:rsidDel="00491F36" w:rsidRDefault="00CE644D" w:rsidP="00CE644D">
            <w:pPr>
              <w:rPr>
                <w:del w:id="648" w:author="Giulia Costantini" w:date="2015-11-01T14:55:00Z"/>
                <w:lang w:val="en-GB"/>
              </w:rPr>
            </w:pPr>
            <w:del w:id="649" w:author="Giulia Costantini" w:date="2015-11-01T14:55:00Z">
              <w:r w:rsidDel="00491F36">
                <w:rPr>
                  <w:lang w:val="en-GB"/>
                </w:rPr>
                <w:delText>Cormen H22</w:delText>
              </w:r>
            </w:del>
          </w:p>
        </w:tc>
      </w:tr>
      <w:tr w:rsidR="00CE644D" w:rsidRPr="0046552A" w:rsidDel="00491F36" w14:paraId="5A57C760" w14:textId="4E0B3969" w:rsidTr="00CE644D">
        <w:trPr>
          <w:del w:id="650" w:author="Giulia Costantini" w:date="2015-11-01T14:55:00Z"/>
        </w:trPr>
        <w:tc>
          <w:tcPr>
            <w:tcW w:w="2943" w:type="dxa"/>
          </w:tcPr>
          <w:p w14:paraId="0E752DA9" w14:textId="02F8A4FB" w:rsidR="00CE644D" w:rsidDel="00491F36" w:rsidRDefault="00CE644D" w:rsidP="00CE644D">
            <w:pPr>
              <w:rPr>
                <w:del w:id="651" w:author="Giulia Costantini" w:date="2015-11-01T14:55:00Z"/>
              </w:rPr>
            </w:pPr>
            <w:del w:id="652" w:author="Giulia Costantini" w:date="2015-11-01T14:55:00Z">
              <w:r w:rsidDel="00491F36">
                <w:delText>JCF (Java Collections Framework)</w:delText>
              </w:r>
            </w:del>
          </w:p>
        </w:tc>
        <w:tc>
          <w:tcPr>
            <w:tcW w:w="4536" w:type="dxa"/>
          </w:tcPr>
          <w:p w14:paraId="40656C9C" w14:textId="376EAF80" w:rsidR="00CE644D" w:rsidDel="00491F36" w:rsidRDefault="00CE644D" w:rsidP="00CE644D">
            <w:pPr>
              <w:pStyle w:val="Lijstalinea"/>
              <w:numPr>
                <w:ilvl w:val="0"/>
                <w:numId w:val="31"/>
              </w:numPr>
              <w:rPr>
                <w:del w:id="653" w:author="Giulia Costantini" w:date="2015-11-01T14:55:00Z"/>
              </w:rPr>
            </w:pPr>
            <w:del w:id="654" w:author="Giulia Costantini" w:date="2015-11-01T14:55:00Z">
              <w:r w:rsidDel="00491F36">
                <w:delText>Hierarchy, interfaces, classes</w:delText>
              </w:r>
            </w:del>
          </w:p>
        </w:tc>
        <w:tc>
          <w:tcPr>
            <w:tcW w:w="2194" w:type="dxa"/>
          </w:tcPr>
          <w:p w14:paraId="0E0469B4" w14:textId="02F36235" w:rsidR="00CE644D" w:rsidDel="00491F36" w:rsidRDefault="00CE644D" w:rsidP="00CE644D">
            <w:pPr>
              <w:rPr>
                <w:del w:id="655" w:author="Giulia Costantini" w:date="2015-11-01T14:55:00Z"/>
                <w:lang w:val="en-GB"/>
              </w:rPr>
            </w:pPr>
            <w:del w:id="656" w:author="Giulia Costantini" w:date="2015-11-01T14:55:00Z">
              <w:r w:rsidDel="00491F36">
                <w:rPr>
                  <w:lang w:val="en-GB"/>
                </w:rPr>
                <w:delText>Hubbard H4</w:delText>
              </w:r>
            </w:del>
          </w:p>
        </w:tc>
      </w:tr>
    </w:tbl>
    <w:p w14:paraId="36D0C727" w14:textId="77777777" w:rsidR="00491F36" w:rsidRDefault="00CE644D" w:rsidP="004550C9">
      <w:pPr>
        <w:rPr>
          <w:ins w:id="657" w:author="Giulia Costantini" w:date="2015-11-01T14:55:00Z"/>
        </w:rPr>
      </w:pPr>
      <w:del w:id="658" w:author="Giulia Costantini" w:date="2015-11-01T14:55:00Z">
        <w:r w:rsidDel="00491F36">
          <w:br/>
        </w:r>
      </w:del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979"/>
      </w:tblGrid>
      <w:tr w:rsidR="00491F36" w:rsidRPr="00DD06D7" w14:paraId="0B01657D" w14:textId="77777777" w:rsidTr="005C45E2">
        <w:trPr>
          <w:ins w:id="659" w:author="Giulia Costantini" w:date="2015-11-01T14:55:00Z"/>
        </w:trPr>
        <w:tc>
          <w:tcPr>
            <w:tcW w:w="988" w:type="dxa"/>
          </w:tcPr>
          <w:p w14:paraId="0275039B" w14:textId="77777777" w:rsidR="00491F36" w:rsidRPr="00DD06D7" w:rsidRDefault="00491F36" w:rsidP="005C45E2">
            <w:pPr>
              <w:jc w:val="center"/>
              <w:rPr>
                <w:ins w:id="660" w:author="Giulia Costantini" w:date="2015-11-01T14:55:00Z"/>
                <w:b/>
                <w:lang w:val="en-GB"/>
              </w:rPr>
            </w:pPr>
            <w:ins w:id="661" w:author="Giulia Costantini" w:date="2015-11-01T14:55:00Z">
              <w:r w:rsidRPr="00DD06D7">
                <w:rPr>
                  <w:b/>
                  <w:lang w:val="en-GB"/>
                </w:rPr>
                <w:t>Week</w:t>
              </w:r>
            </w:ins>
          </w:p>
        </w:tc>
        <w:tc>
          <w:tcPr>
            <w:tcW w:w="6095" w:type="dxa"/>
          </w:tcPr>
          <w:p w14:paraId="5E17FC04" w14:textId="77777777" w:rsidR="00491F36" w:rsidRPr="00DD06D7" w:rsidRDefault="00491F36" w:rsidP="005C45E2">
            <w:pPr>
              <w:jc w:val="center"/>
              <w:rPr>
                <w:ins w:id="662" w:author="Giulia Costantini" w:date="2015-11-01T14:55:00Z"/>
                <w:b/>
                <w:lang w:val="en-GB"/>
              </w:rPr>
            </w:pPr>
            <w:ins w:id="663" w:author="Giulia Costantini" w:date="2015-11-01T14:55:00Z">
              <w:r>
                <w:rPr>
                  <w:b/>
                  <w:lang w:val="en-GB"/>
                </w:rPr>
                <w:t>Topic</w:t>
              </w:r>
            </w:ins>
          </w:p>
        </w:tc>
        <w:tc>
          <w:tcPr>
            <w:tcW w:w="1979" w:type="dxa"/>
          </w:tcPr>
          <w:p w14:paraId="592C13D3" w14:textId="77777777" w:rsidR="00491F36" w:rsidRPr="00DD06D7" w:rsidRDefault="00491F36" w:rsidP="005C45E2">
            <w:pPr>
              <w:jc w:val="center"/>
              <w:rPr>
                <w:ins w:id="664" w:author="Giulia Costantini" w:date="2015-11-01T14:55:00Z"/>
                <w:b/>
                <w:lang w:val="en-GB"/>
              </w:rPr>
            </w:pPr>
            <w:ins w:id="665" w:author="Giulia Costantini" w:date="2015-11-01T14:55:00Z">
              <w:r>
                <w:rPr>
                  <w:b/>
                  <w:lang w:val="en-GB"/>
                </w:rPr>
                <w:t>Book paragraphs</w:t>
              </w:r>
            </w:ins>
          </w:p>
        </w:tc>
      </w:tr>
      <w:tr w:rsidR="00491F36" w14:paraId="3AE24416" w14:textId="77777777" w:rsidTr="005C45E2">
        <w:trPr>
          <w:trHeight w:val="567"/>
          <w:ins w:id="666" w:author="Giulia Costantini" w:date="2015-11-01T14:55:00Z"/>
        </w:trPr>
        <w:tc>
          <w:tcPr>
            <w:tcW w:w="988" w:type="dxa"/>
          </w:tcPr>
          <w:p w14:paraId="4F9F2C19" w14:textId="77777777" w:rsidR="00491F36" w:rsidRDefault="00491F36" w:rsidP="005C45E2">
            <w:pPr>
              <w:jc w:val="center"/>
              <w:rPr>
                <w:ins w:id="667" w:author="Giulia Costantini" w:date="2015-11-01T14:55:00Z"/>
                <w:lang w:val="en-GB"/>
              </w:rPr>
            </w:pPr>
            <w:ins w:id="668" w:author="Giulia Costantini" w:date="2015-11-01T14:55:00Z">
              <w:r>
                <w:rPr>
                  <w:lang w:val="en-GB"/>
                </w:rPr>
                <w:t>1</w:t>
              </w:r>
            </w:ins>
          </w:p>
        </w:tc>
        <w:tc>
          <w:tcPr>
            <w:tcW w:w="6095" w:type="dxa"/>
          </w:tcPr>
          <w:p w14:paraId="557E229E" w14:textId="77777777" w:rsidR="00491F36" w:rsidRDefault="00491F36" w:rsidP="005C45E2">
            <w:pPr>
              <w:jc w:val="center"/>
              <w:rPr>
                <w:ins w:id="669" w:author="Giulia Costantini" w:date="2015-11-01T14:56:00Z"/>
                <w:lang w:val="en-GB"/>
              </w:rPr>
            </w:pPr>
            <w:ins w:id="670" w:author="Giulia Costantini" w:date="2015-11-01T14:56:00Z">
              <w:r>
                <w:rPr>
                  <w:lang w:val="en-GB"/>
                </w:rPr>
                <w:t xml:space="preserve">Arrays; </w:t>
              </w:r>
            </w:ins>
          </w:p>
          <w:p w14:paraId="286BA40F" w14:textId="6302EC7A" w:rsidR="00491F36" w:rsidRDefault="00491F36" w:rsidP="005C45E2">
            <w:pPr>
              <w:jc w:val="center"/>
              <w:rPr>
                <w:ins w:id="671" w:author="Giulia Costantini" w:date="2015-11-01T14:55:00Z"/>
                <w:lang w:val="en-GB"/>
              </w:rPr>
            </w:pPr>
            <w:ins w:id="672" w:author="Giulia Costantini" w:date="2015-11-01T14:55:00Z">
              <w:r w:rsidRPr="00556AAB">
                <w:rPr>
                  <w:lang w:val="en-GB"/>
                </w:rPr>
                <w:t>Complexity of algorithms</w:t>
              </w:r>
              <w:r>
                <w:rPr>
                  <w:lang w:val="en-GB"/>
                </w:rPr>
                <w:t xml:space="preserve"> (</w:t>
              </w:r>
              <w:r w:rsidRPr="009B3A5C">
                <w:rPr>
                  <w:lang w:val="en-GB"/>
                </w:rPr>
                <w:t>empirical analysis</w:t>
              </w:r>
              <w:r>
                <w:rPr>
                  <w:lang w:val="en-GB"/>
                </w:rPr>
                <w:t>, O notation)</w:t>
              </w:r>
            </w:ins>
          </w:p>
        </w:tc>
        <w:tc>
          <w:tcPr>
            <w:tcW w:w="1979" w:type="dxa"/>
          </w:tcPr>
          <w:p w14:paraId="44819948" w14:textId="77777777" w:rsidR="00491F36" w:rsidRDefault="00491F36" w:rsidP="005C45E2">
            <w:pPr>
              <w:jc w:val="center"/>
              <w:rPr>
                <w:ins w:id="673" w:author="Giulia Costantini" w:date="2015-11-01T14:55:00Z"/>
                <w:lang w:val="en-GB"/>
              </w:rPr>
            </w:pPr>
            <w:ins w:id="674" w:author="Giulia Costantini" w:date="2015-11-01T14:55:00Z">
              <w:r>
                <w:rPr>
                  <w:lang w:val="en-GB"/>
                </w:rPr>
                <w:t>1.4</w:t>
              </w:r>
            </w:ins>
          </w:p>
        </w:tc>
      </w:tr>
      <w:tr w:rsidR="00491F36" w14:paraId="5A16AB3B" w14:textId="77777777" w:rsidTr="005C45E2">
        <w:trPr>
          <w:trHeight w:val="567"/>
          <w:ins w:id="675" w:author="Giulia Costantini" w:date="2015-11-01T14:55:00Z"/>
        </w:trPr>
        <w:tc>
          <w:tcPr>
            <w:tcW w:w="988" w:type="dxa"/>
          </w:tcPr>
          <w:p w14:paraId="155ACD2C" w14:textId="77777777" w:rsidR="00491F36" w:rsidRDefault="00491F36" w:rsidP="005C45E2">
            <w:pPr>
              <w:jc w:val="center"/>
              <w:rPr>
                <w:ins w:id="676" w:author="Giulia Costantini" w:date="2015-11-01T14:55:00Z"/>
                <w:lang w:val="en-GB"/>
              </w:rPr>
            </w:pPr>
            <w:ins w:id="677" w:author="Giulia Costantini" w:date="2015-11-01T14:55:00Z">
              <w:r>
                <w:rPr>
                  <w:lang w:val="en-GB"/>
                </w:rPr>
                <w:t>2</w:t>
              </w:r>
            </w:ins>
          </w:p>
        </w:tc>
        <w:tc>
          <w:tcPr>
            <w:tcW w:w="6095" w:type="dxa"/>
          </w:tcPr>
          <w:p w14:paraId="577DC7E8" w14:textId="1B327BAF" w:rsidR="00491F36" w:rsidRDefault="00491F36" w:rsidP="005C45E2">
            <w:pPr>
              <w:jc w:val="center"/>
              <w:rPr>
                <w:ins w:id="678" w:author="Giulia Costantini" w:date="2015-11-01T14:55:00Z"/>
                <w:lang w:val="en-GB"/>
              </w:rPr>
            </w:pPr>
            <w:ins w:id="679" w:author="Giulia Costantini" w:date="2015-11-01T14:55:00Z">
              <w:r>
                <w:rPr>
                  <w:lang w:val="en-GB"/>
                </w:rPr>
                <w:t xml:space="preserve"> Insertion sort; Merge sort</w:t>
              </w:r>
            </w:ins>
          </w:p>
        </w:tc>
        <w:tc>
          <w:tcPr>
            <w:tcW w:w="1979" w:type="dxa"/>
          </w:tcPr>
          <w:p w14:paraId="0F6AEE98" w14:textId="77777777" w:rsidR="00491F36" w:rsidRDefault="00491F36" w:rsidP="005C45E2">
            <w:pPr>
              <w:jc w:val="center"/>
              <w:rPr>
                <w:ins w:id="680" w:author="Giulia Costantini" w:date="2015-11-01T14:55:00Z"/>
                <w:lang w:val="en-GB"/>
              </w:rPr>
            </w:pPr>
            <w:ins w:id="681" w:author="Giulia Costantini" w:date="2015-11-01T14:55:00Z">
              <w:r>
                <w:rPr>
                  <w:lang w:val="en-GB"/>
                </w:rPr>
                <w:t>2.2</w:t>
              </w:r>
            </w:ins>
          </w:p>
          <w:p w14:paraId="144FF27F" w14:textId="77777777" w:rsidR="00491F36" w:rsidRDefault="00491F36" w:rsidP="005C45E2">
            <w:pPr>
              <w:jc w:val="center"/>
              <w:rPr>
                <w:ins w:id="682" w:author="Giulia Costantini" w:date="2015-11-01T14:55:00Z"/>
                <w:lang w:val="en-GB"/>
              </w:rPr>
            </w:pPr>
            <w:ins w:id="683" w:author="Giulia Costantini" w:date="2015-11-01T14:55:00Z">
              <w:r>
                <w:rPr>
                  <w:lang w:val="en-GB"/>
                </w:rPr>
                <w:t>1.3</w:t>
              </w:r>
            </w:ins>
          </w:p>
        </w:tc>
      </w:tr>
      <w:tr w:rsidR="00491F36" w14:paraId="74B2C78C" w14:textId="77777777" w:rsidTr="005C45E2">
        <w:trPr>
          <w:trHeight w:val="567"/>
          <w:ins w:id="684" w:author="Giulia Costantini" w:date="2015-11-01T14:55:00Z"/>
        </w:trPr>
        <w:tc>
          <w:tcPr>
            <w:tcW w:w="988" w:type="dxa"/>
          </w:tcPr>
          <w:p w14:paraId="32B3E002" w14:textId="77777777" w:rsidR="00491F36" w:rsidRDefault="00491F36" w:rsidP="005C45E2">
            <w:pPr>
              <w:jc w:val="center"/>
              <w:rPr>
                <w:ins w:id="685" w:author="Giulia Costantini" w:date="2015-11-01T14:55:00Z"/>
                <w:lang w:val="en-GB"/>
              </w:rPr>
            </w:pPr>
            <w:ins w:id="686" w:author="Giulia Costantini" w:date="2015-11-01T14:55:00Z">
              <w:r>
                <w:rPr>
                  <w:lang w:val="en-GB"/>
                </w:rPr>
                <w:t>3</w:t>
              </w:r>
            </w:ins>
          </w:p>
        </w:tc>
        <w:tc>
          <w:tcPr>
            <w:tcW w:w="6095" w:type="dxa"/>
          </w:tcPr>
          <w:p w14:paraId="39A583F2" w14:textId="7BBCF5E6" w:rsidR="00491F36" w:rsidRDefault="00491F36" w:rsidP="005C45E2">
            <w:pPr>
              <w:jc w:val="center"/>
              <w:rPr>
                <w:ins w:id="687" w:author="Giulia Costantini" w:date="2015-11-01T14:55:00Z"/>
                <w:lang w:val="en-GB"/>
              </w:rPr>
            </w:pPr>
            <w:ins w:id="688" w:author="Giulia Costantini" w:date="2015-11-01T14:55:00Z">
              <w:r>
                <w:rPr>
                  <w:lang w:val="en-GB"/>
                </w:rPr>
                <w:t>List</w:t>
              </w:r>
              <w:r>
                <w:rPr>
                  <w:lang w:val="en-GB"/>
                </w:rPr>
                <w:t xml:space="preserve">, Queue, Stack, </w:t>
              </w:r>
              <w:r w:rsidRPr="00491F36">
                <w:rPr>
                  <w:lang w:val="en-GB"/>
                  <w:rPrChange w:id="689" w:author="Giulia Costantini" w:date="2015-11-01T14:55:00Z">
                    <w:rPr>
                      <w:color w:val="FF0000"/>
                      <w:lang w:val="en-GB"/>
                    </w:rPr>
                  </w:rPrChange>
                </w:rPr>
                <w:t>Bag</w:t>
              </w:r>
              <w:r w:rsidRPr="00491F36">
                <w:rPr>
                  <w:lang w:val="en-GB"/>
                  <w:rPrChange w:id="690" w:author="Giulia Costantini" w:date="2015-11-01T14:55:00Z">
                    <w:rPr>
                      <w:lang w:val="en-GB"/>
                    </w:rPr>
                  </w:rPrChange>
                </w:rPr>
                <w:t xml:space="preserve">; </w:t>
              </w:r>
              <w:r>
                <w:rPr>
                  <w:lang w:val="en-GB"/>
                </w:rPr>
                <w:t>Hash tables</w:t>
              </w:r>
            </w:ins>
          </w:p>
        </w:tc>
        <w:tc>
          <w:tcPr>
            <w:tcW w:w="1979" w:type="dxa"/>
          </w:tcPr>
          <w:p w14:paraId="1DC39EE0" w14:textId="77777777" w:rsidR="00491F36" w:rsidRDefault="00491F36" w:rsidP="005C45E2">
            <w:pPr>
              <w:jc w:val="center"/>
              <w:rPr>
                <w:ins w:id="691" w:author="Giulia Costantini" w:date="2015-11-01T14:55:00Z"/>
                <w:lang w:val="en-GB"/>
              </w:rPr>
            </w:pPr>
            <w:ins w:id="692" w:author="Giulia Costantini" w:date="2015-11-01T14:55:00Z">
              <w:r>
                <w:rPr>
                  <w:lang w:val="en-GB"/>
                </w:rPr>
                <w:t>3.4</w:t>
              </w:r>
            </w:ins>
          </w:p>
        </w:tc>
      </w:tr>
      <w:tr w:rsidR="00491F36" w14:paraId="5A1820E4" w14:textId="77777777" w:rsidTr="005C45E2">
        <w:trPr>
          <w:trHeight w:val="567"/>
          <w:ins w:id="693" w:author="Giulia Costantini" w:date="2015-11-01T14:55:00Z"/>
        </w:trPr>
        <w:tc>
          <w:tcPr>
            <w:tcW w:w="988" w:type="dxa"/>
          </w:tcPr>
          <w:p w14:paraId="099E2D57" w14:textId="77777777" w:rsidR="00491F36" w:rsidRDefault="00491F36" w:rsidP="005C45E2">
            <w:pPr>
              <w:jc w:val="center"/>
              <w:rPr>
                <w:ins w:id="694" w:author="Giulia Costantini" w:date="2015-11-01T14:55:00Z"/>
                <w:lang w:val="en-GB"/>
              </w:rPr>
            </w:pPr>
            <w:ins w:id="695" w:author="Giulia Costantini" w:date="2015-11-01T14:55:00Z">
              <w:r>
                <w:rPr>
                  <w:lang w:val="en-GB"/>
                </w:rPr>
                <w:t>4</w:t>
              </w:r>
            </w:ins>
          </w:p>
        </w:tc>
        <w:tc>
          <w:tcPr>
            <w:tcW w:w="6095" w:type="dxa"/>
          </w:tcPr>
          <w:p w14:paraId="143E103D" w14:textId="77777777" w:rsidR="00491F36" w:rsidRDefault="00491F36" w:rsidP="005C45E2">
            <w:pPr>
              <w:jc w:val="center"/>
              <w:rPr>
                <w:ins w:id="696" w:author="Giulia Costantini" w:date="2015-11-01T14:55:00Z"/>
                <w:lang w:val="en-GB"/>
              </w:rPr>
            </w:pPr>
            <w:ins w:id="697" w:author="Giulia Costantini" w:date="2015-11-01T14:55:00Z">
              <w:r>
                <w:rPr>
                  <w:lang w:val="en-GB"/>
                </w:rPr>
                <w:t>Binary search trees</w:t>
              </w:r>
            </w:ins>
          </w:p>
        </w:tc>
        <w:tc>
          <w:tcPr>
            <w:tcW w:w="1979" w:type="dxa"/>
          </w:tcPr>
          <w:p w14:paraId="2C01BF64" w14:textId="77777777" w:rsidR="00491F36" w:rsidRDefault="00491F36" w:rsidP="005C45E2">
            <w:pPr>
              <w:jc w:val="center"/>
              <w:rPr>
                <w:ins w:id="698" w:author="Giulia Costantini" w:date="2015-11-01T14:55:00Z"/>
                <w:lang w:val="en-GB"/>
              </w:rPr>
            </w:pPr>
            <w:ins w:id="699" w:author="Giulia Costantini" w:date="2015-11-01T14:55:00Z">
              <w:r>
                <w:rPr>
                  <w:lang w:val="en-GB"/>
                </w:rPr>
                <w:t>3.2</w:t>
              </w:r>
            </w:ins>
          </w:p>
        </w:tc>
      </w:tr>
      <w:tr w:rsidR="00491F36" w14:paraId="4C6AB440" w14:textId="77777777" w:rsidTr="005C45E2">
        <w:trPr>
          <w:trHeight w:val="567"/>
          <w:ins w:id="700" w:author="Giulia Costantini" w:date="2015-11-01T14:55:00Z"/>
        </w:trPr>
        <w:tc>
          <w:tcPr>
            <w:tcW w:w="988" w:type="dxa"/>
          </w:tcPr>
          <w:p w14:paraId="6AB2A231" w14:textId="77777777" w:rsidR="00491F36" w:rsidRDefault="00491F36" w:rsidP="005C45E2">
            <w:pPr>
              <w:jc w:val="center"/>
              <w:rPr>
                <w:ins w:id="701" w:author="Giulia Costantini" w:date="2015-11-01T14:55:00Z"/>
                <w:lang w:val="en-GB"/>
              </w:rPr>
            </w:pPr>
            <w:ins w:id="702" w:author="Giulia Costantini" w:date="2015-11-01T14:55:00Z">
              <w:r>
                <w:rPr>
                  <w:lang w:val="en-GB"/>
                </w:rPr>
                <w:t>5</w:t>
              </w:r>
            </w:ins>
          </w:p>
        </w:tc>
        <w:tc>
          <w:tcPr>
            <w:tcW w:w="6095" w:type="dxa"/>
          </w:tcPr>
          <w:p w14:paraId="62052A0F" w14:textId="2842F2BE" w:rsidR="00491F36" w:rsidRDefault="00491F36" w:rsidP="00491F36">
            <w:pPr>
              <w:jc w:val="center"/>
              <w:rPr>
                <w:ins w:id="703" w:author="Giulia Costantini" w:date="2015-11-01T14:55:00Z"/>
                <w:lang w:val="en-GB"/>
              </w:rPr>
              <w:pPrChange w:id="704" w:author="Giulia Costantini" w:date="2015-11-01T14:56:00Z">
                <w:pPr>
                  <w:jc w:val="center"/>
                </w:pPr>
              </w:pPrChange>
            </w:pPr>
            <w:ins w:id="705" w:author="Giulia Costantini" w:date="2015-11-01T14:55:00Z">
              <w:r w:rsidRPr="00491F36">
                <w:rPr>
                  <w:lang w:val="en-GB"/>
                  <w:rPrChange w:id="706" w:author="Giulia Costantini" w:date="2015-11-01T14:56:00Z">
                    <w:rPr>
                      <w:color w:val="FF0000"/>
                      <w:lang w:val="en-GB"/>
                    </w:rPr>
                  </w:rPrChange>
                </w:rPr>
                <w:t>Balanced search trees: 2-3 search trees</w:t>
              </w:r>
            </w:ins>
          </w:p>
        </w:tc>
        <w:tc>
          <w:tcPr>
            <w:tcW w:w="1979" w:type="dxa"/>
          </w:tcPr>
          <w:p w14:paraId="7B2B6FBE" w14:textId="77777777" w:rsidR="00491F36" w:rsidRDefault="00491F36" w:rsidP="005C45E2">
            <w:pPr>
              <w:jc w:val="center"/>
              <w:rPr>
                <w:ins w:id="707" w:author="Giulia Costantini" w:date="2015-11-01T14:55:00Z"/>
                <w:lang w:val="en-GB"/>
              </w:rPr>
            </w:pPr>
            <w:ins w:id="708" w:author="Giulia Costantini" w:date="2015-11-01T14:55:00Z">
              <w:r>
                <w:rPr>
                  <w:lang w:val="en-GB"/>
                </w:rPr>
                <w:t>3.3</w:t>
              </w:r>
            </w:ins>
          </w:p>
        </w:tc>
      </w:tr>
      <w:tr w:rsidR="00491F36" w14:paraId="4A2F7A2C" w14:textId="77777777" w:rsidTr="005C45E2">
        <w:trPr>
          <w:trHeight w:val="567"/>
          <w:ins w:id="709" w:author="Giulia Costantini" w:date="2015-11-01T14:55:00Z"/>
        </w:trPr>
        <w:tc>
          <w:tcPr>
            <w:tcW w:w="988" w:type="dxa"/>
          </w:tcPr>
          <w:p w14:paraId="3491C834" w14:textId="77777777" w:rsidR="00491F36" w:rsidRDefault="00491F36" w:rsidP="005C45E2">
            <w:pPr>
              <w:jc w:val="center"/>
              <w:rPr>
                <w:ins w:id="710" w:author="Giulia Costantini" w:date="2015-11-01T14:55:00Z"/>
                <w:lang w:val="en-GB"/>
              </w:rPr>
            </w:pPr>
            <w:ins w:id="711" w:author="Giulia Costantini" w:date="2015-11-01T14:55:00Z">
              <w:r>
                <w:rPr>
                  <w:lang w:val="en-GB"/>
                </w:rPr>
                <w:t>6</w:t>
              </w:r>
            </w:ins>
          </w:p>
        </w:tc>
        <w:tc>
          <w:tcPr>
            <w:tcW w:w="6095" w:type="dxa"/>
          </w:tcPr>
          <w:p w14:paraId="57BA3B45" w14:textId="77777777" w:rsidR="00491F36" w:rsidRDefault="00491F36" w:rsidP="005C45E2">
            <w:pPr>
              <w:jc w:val="center"/>
              <w:rPr>
                <w:ins w:id="712" w:author="Giulia Costantini" w:date="2015-11-01T14:55:00Z"/>
                <w:lang w:val="en-GB"/>
              </w:rPr>
            </w:pPr>
            <w:ins w:id="713" w:author="Giulia Costantini" w:date="2015-11-01T14:55:00Z">
              <w:r>
                <w:rPr>
                  <w:lang w:val="en-GB"/>
                </w:rPr>
                <w:t>Graphs (undirected, directed, Dijkstra shortest path)</w:t>
              </w:r>
            </w:ins>
          </w:p>
        </w:tc>
        <w:tc>
          <w:tcPr>
            <w:tcW w:w="1979" w:type="dxa"/>
          </w:tcPr>
          <w:p w14:paraId="1E80B1BE" w14:textId="77777777" w:rsidR="00491F36" w:rsidRDefault="00491F36" w:rsidP="005C45E2">
            <w:pPr>
              <w:jc w:val="center"/>
              <w:rPr>
                <w:ins w:id="714" w:author="Giulia Costantini" w:date="2015-11-01T14:55:00Z"/>
                <w:lang w:val="en-GB"/>
              </w:rPr>
            </w:pPr>
            <w:ins w:id="715" w:author="Giulia Costantini" w:date="2015-11-01T14:55:00Z">
              <w:r>
                <w:rPr>
                  <w:lang w:val="en-GB"/>
                </w:rPr>
                <w:t>4.1, 4.2, 4.4</w:t>
              </w:r>
            </w:ins>
          </w:p>
        </w:tc>
      </w:tr>
      <w:tr w:rsidR="00491F36" w14:paraId="76A09284" w14:textId="77777777" w:rsidTr="005C45E2">
        <w:trPr>
          <w:trHeight w:val="567"/>
          <w:ins w:id="716" w:author="Giulia Costantini" w:date="2015-11-01T14:55:00Z"/>
        </w:trPr>
        <w:tc>
          <w:tcPr>
            <w:tcW w:w="988" w:type="dxa"/>
          </w:tcPr>
          <w:p w14:paraId="1A6ED403" w14:textId="77777777" w:rsidR="00491F36" w:rsidRDefault="00491F36" w:rsidP="005C45E2">
            <w:pPr>
              <w:jc w:val="center"/>
              <w:rPr>
                <w:ins w:id="717" w:author="Giulia Costantini" w:date="2015-11-01T14:55:00Z"/>
                <w:lang w:val="en-GB"/>
              </w:rPr>
            </w:pPr>
            <w:ins w:id="718" w:author="Giulia Costantini" w:date="2015-11-01T14:55:00Z">
              <w:r>
                <w:rPr>
                  <w:lang w:val="en-GB"/>
                </w:rPr>
                <w:t>7</w:t>
              </w:r>
            </w:ins>
          </w:p>
        </w:tc>
        <w:tc>
          <w:tcPr>
            <w:tcW w:w="6095" w:type="dxa"/>
          </w:tcPr>
          <w:p w14:paraId="28C82B64" w14:textId="34B363FF" w:rsidR="00491F36" w:rsidRDefault="00085BF4" w:rsidP="00085BF4">
            <w:pPr>
              <w:jc w:val="center"/>
              <w:rPr>
                <w:ins w:id="719" w:author="Giulia Costantini" w:date="2015-11-01T14:55:00Z"/>
                <w:lang w:val="en-GB"/>
              </w:rPr>
              <w:pPrChange w:id="720" w:author="Giulia Costantini" w:date="2015-11-01T15:17:00Z">
                <w:pPr>
                  <w:jc w:val="center"/>
                </w:pPr>
              </w:pPrChange>
            </w:pPr>
            <w:ins w:id="721" w:author="Giulia Costantini" w:date="2015-11-01T14:55:00Z">
              <w:r>
                <w:rPr>
                  <w:lang w:val="en-GB"/>
                  <w:rPrChange w:id="722" w:author="Giulia Costantini" w:date="2015-11-01T14:56:00Z">
                    <w:rPr>
                      <w:lang w:val="en-GB"/>
                    </w:rPr>
                  </w:rPrChange>
                </w:rPr>
                <w:t>Dynamic programming</w:t>
              </w:r>
              <w:r w:rsidR="00491F36" w:rsidRPr="00491F36">
                <w:rPr>
                  <w:lang w:val="en-GB"/>
                  <w:rPrChange w:id="723" w:author="Giulia Costantini" w:date="2015-11-01T14:56:00Z">
                    <w:rPr>
                      <w:color w:val="FF0000"/>
                      <w:lang w:val="en-GB"/>
                    </w:rPr>
                  </w:rPrChange>
                </w:rPr>
                <w:t>; Floyd-Warshall</w:t>
              </w:r>
            </w:ins>
          </w:p>
        </w:tc>
        <w:tc>
          <w:tcPr>
            <w:tcW w:w="1979" w:type="dxa"/>
          </w:tcPr>
          <w:p w14:paraId="22356CED" w14:textId="77777777" w:rsidR="00491F36" w:rsidRDefault="00491F36" w:rsidP="005C45E2">
            <w:pPr>
              <w:jc w:val="center"/>
              <w:rPr>
                <w:ins w:id="724" w:author="Giulia Costantini" w:date="2015-11-01T14:55:00Z"/>
                <w:lang w:val="en-GB"/>
              </w:rPr>
            </w:pPr>
            <w:ins w:id="725" w:author="Giulia Costantini" w:date="2015-11-01T14:55:00Z">
              <w:r>
                <w:rPr>
                  <w:lang w:val="en-GB"/>
                </w:rPr>
                <w:t>/</w:t>
              </w:r>
            </w:ins>
          </w:p>
        </w:tc>
      </w:tr>
      <w:tr w:rsidR="00491F36" w14:paraId="2B74AC26" w14:textId="77777777" w:rsidTr="005C45E2">
        <w:trPr>
          <w:trHeight w:val="567"/>
          <w:ins w:id="726" w:author="Giulia Costantini" w:date="2015-11-01T14:55:00Z"/>
        </w:trPr>
        <w:tc>
          <w:tcPr>
            <w:tcW w:w="988" w:type="dxa"/>
          </w:tcPr>
          <w:p w14:paraId="0921CAAB" w14:textId="77777777" w:rsidR="00491F36" w:rsidRDefault="00491F36" w:rsidP="005C45E2">
            <w:pPr>
              <w:jc w:val="center"/>
              <w:rPr>
                <w:ins w:id="727" w:author="Giulia Costantini" w:date="2015-11-01T14:55:00Z"/>
                <w:lang w:val="en-GB"/>
              </w:rPr>
            </w:pPr>
            <w:ins w:id="728" w:author="Giulia Costantini" w:date="2015-11-01T14:55:00Z">
              <w:r>
                <w:rPr>
                  <w:lang w:val="en-GB"/>
                </w:rPr>
                <w:t>8</w:t>
              </w:r>
            </w:ins>
          </w:p>
        </w:tc>
        <w:tc>
          <w:tcPr>
            <w:tcW w:w="6095" w:type="dxa"/>
          </w:tcPr>
          <w:p w14:paraId="7068A735" w14:textId="77777777" w:rsidR="00491F36" w:rsidRDefault="00491F36" w:rsidP="005C45E2">
            <w:pPr>
              <w:jc w:val="center"/>
              <w:rPr>
                <w:ins w:id="729" w:author="Giulia Costantini" w:date="2015-11-01T14:55:00Z"/>
                <w:lang w:val="en-GB"/>
              </w:rPr>
            </w:pPr>
            <w:ins w:id="730" w:author="Giulia Costantini" w:date="2015-11-01T14:55:00Z">
              <w:r>
                <w:rPr>
                  <w:lang w:val="en-GB"/>
                </w:rPr>
                <w:t>Summary of the course</w:t>
              </w:r>
            </w:ins>
          </w:p>
        </w:tc>
        <w:tc>
          <w:tcPr>
            <w:tcW w:w="1979" w:type="dxa"/>
          </w:tcPr>
          <w:p w14:paraId="79E39915" w14:textId="77777777" w:rsidR="00491F36" w:rsidRDefault="00491F36" w:rsidP="005C45E2">
            <w:pPr>
              <w:jc w:val="center"/>
              <w:rPr>
                <w:ins w:id="731" w:author="Giulia Costantini" w:date="2015-11-01T14:55:00Z"/>
                <w:lang w:val="en-GB"/>
              </w:rPr>
            </w:pPr>
          </w:p>
        </w:tc>
      </w:tr>
    </w:tbl>
    <w:p w14:paraId="1DBA35C2" w14:textId="48F69577" w:rsidR="00CE644D" w:rsidRDefault="00CE644D" w:rsidP="004550C9">
      <w:r>
        <w:br/>
      </w:r>
    </w:p>
    <w:p w14:paraId="0CEE1094" w14:textId="09F72BB5" w:rsidR="00C37FE8" w:rsidRPr="004550C9" w:rsidRDefault="00CE644D" w:rsidP="00CE644D">
      <w:pPr>
        <w:rPr>
          <w:rFonts w:cs="Arial"/>
          <w:b/>
          <w:sz w:val="24"/>
        </w:rPr>
      </w:pPr>
      <w:r>
        <w:br w:type="column"/>
      </w:r>
      <w:del w:id="732" w:author="Giulia Costantini" w:date="2015-11-01T14:57:00Z">
        <w:r w:rsidR="006D6663" w:rsidDel="00491F36">
          <w:rPr>
            <w:rFonts w:cs="Arial"/>
            <w:b/>
            <w:sz w:val="24"/>
          </w:rPr>
          <w:lastRenderedPageBreak/>
          <w:delText xml:space="preserve">Toetsing </w:delText>
        </w:r>
      </w:del>
      <w:ins w:id="733" w:author="Giulia Costantini" w:date="2015-11-01T14:57:00Z">
        <w:r w:rsidR="00491F36">
          <w:rPr>
            <w:rFonts w:cs="Arial"/>
            <w:b/>
            <w:sz w:val="24"/>
          </w:rPr>
          <w:t xml:space="preserve">Assessment </w:t>
        </w:r>
      </w:ins>
      <w:del w:id="734" w:author="Giulia Costantini" w:date="2015-11-01T14:58:00Z">
        <w:r w:rsidR="006D6663" w:rsidDel="00491F36">
          <w:rPr>
            <w:rFonts w:cs="Arial"/>
            <w:b/>
            <w:sz w:val="24"/>
          </w:rPr>
          <w:delText>en beoordeling</w:delText>
        </w:r>
      </w:del>
      <w:bookmarkStart w:id="735" w:name="_Toc67724069"/>
      <w:ins w:id="736" w:author="Giulia Costantini" w:date="2015-11-01T14:58:00Z">
        <w:r w:rsidR="00491F36">
          <w:rPr>
            <w:rFonts w:cs="Arial"/>
            <w:b/>
            <w:sz w:val="24"/>
          </w:rPr>
          <w:t xml:space="preserve"> </w:t>
        </w:r>
      </w:ins>
    </w:p>
    <w:p w14:paraId="5FDFE690" w14:textId="0ECA2DBC" w:rsidR="006D6663" w:rsidRDefault="008A135A">
      <w:pPr>
        <w:pStyle w:val="Kop2"/>
        <w:ind w:left="0" w:firstLine="0"/>
        <w:rPr>
          <w:bCs/>
        </w:rPr>
      </w:pPr>
      <w:r>
        <w:rPr>
          <w:bCs/>
        </w:rPr>
        <w:t>3.1 P</w:t>
      </w:r>
      <w:r w:rsidR="006D6663">
        <w:rPr>
          <w:bCs/>
        </w:rPr>
        <w:t>rocedure</w:t>
      </w:r>
      <w:bookmarkEnd w:id="735"/>
    </w:p>
    <w:p w14:paraId="44DF8AAB" w14:textId="51DDDA19" w:rsidR="00B77607" w:rsidRDefault="00491F36" w:rsidP="00C37FE8">
      <w:pPr>
        <w:rPr>
          <w:ins w:id="737" w:author="Giulia Costantini" w:date="2015-11-01T15:18:00Z"/>
          <w:lang w:val="en-GB"/>
        </w:rPr>
      </w:pPr>
      <w:ins w:id="738" w:author="Giulia Costantini" w:date="2015-11-01T14:57:00Z">
        <w:r w:rsidRPr="00491F36">
          <w:rPr>
            <w:lang w:val="en-GB"/>
            <w:rPrChange w:id="739" w:author="Giulia Costantini" w:date="2015-11-01T14:57:00Z">
              <w:rPr>
                <w:lang w:val="nl-NL"/>
              </w:rPr>
            </w:rPrChange>
          </w:rPr>
          <w:t xml:space="preserve">The assessment is </w:t>
        </w:r>
      </w:ins>
      <w:ins w:id="740" w:author="Giulia Costantini" w:date="2015-11-01T15:18:00Z">
        <w:r w:rsidR="00B77607">
          <w:rPr>
            <w:lang w:val="en-GB"/>
          </w:rPr>
          <w:t xml:space="preserve">composed </w:t>
        </w:r>
      </w:ins>
      <w:ins w:id="741" w:author="Giulia Costantini" w:date="2015-11-01T14:57:00Z">
        <w:r w:rsidRPr="00491F36">
          <w:rPr>
            <w:lang w:val="en-GB"/>
            <w:rPrChange w:id="742" w:author="Giulia Costantini" w:date="2015-11-01T14:57:00Z">
              <w:rPr>
                <w:lang w:val="nl-NL"/>
              </w:rPr>
            </w:rPrChange>
          </w:rPr>
          <w:t xml:space="preserve">by a written exam and a practical assignment. </w:t>
        </w:r>
      </w:ins>
    </w:p>
    <w:p w14:paraId="71E26FF7" w14:textId="4ED7A7A6" w:rsidR="00CE644D" w:rsidRPr="00491F36" w:rsidRDefault="00C37FE8" w:rsidP="00C37FE8">
      <w:pPr>
        <w:rPr>
          <w:lang w:val="en-GB"/>
          <w:rPrChange w:id="743" w:author="Giulia Costantini" w:date="2015-11-01T14:57:00Z">
            <w:rPr>
              <w:lang w:val="nl-NL"/>
            </w:rPr>
          </w:rPrChange>
        </w:rPr>
      </w:pPr>
      <w:del w:id="744" w:author="Giulia Costantini" w:date="2015-11-01T14:57:00Z">
        <w:r w:rsidRPr="00491F36" w:rsidDel="00491F36">
          <w:rPr>
            <w:lang w:val="en-GB"/>
            <w:rPrChange w:id="745" w:author="Giulia Costantini" w:date="2015-11-01T14:57:00Z">
              <w:rPr>
                <w:lang w:val="nl-NL"/>
              </w:rPr>
            </w:rPrChange>
          </w:rPr>
          <w:delText xml:space="preserve">De module wordt afgesloten met een </w:delText>
        </w:r>
        <w:r w:rsidR="007F7F91" w:rsidRPr="00491F36" w:rsidDel="00491F36">
          <w:rPr>
            <w:lang w:val="en-GB"/>
            <w:rPrChange w:id="746" w:author="Giulia Costantini" w:date="2015-11-01T14:57:00Z">
              <w:rPr>
                <w:lang w:val="nl-NL"/>
              </w:rPr>
            </w:rPrChange>
          </w:rPr>
          <w:delText xml:space="preserve">practicumopdracht en een </w:delText>
        </w:r>
        <w:r w:rsidR="00697DB4" w:rsidRPr="00491F36" w:rsidDel="00491F36">
          <w:rPr>
            <w:lang w:val="en-GB"/>
            <w:rPrChange w:id="747" w:author="Giulia Costantini" w:date="2015-11-01T14:57:00Z">
              <w:rPr>
                <w:lang w:val="nl-NL"/>
              </w:rPr>
            </w:rPrChange>
          </w:rPr>
          <w:delText xml:space="preserve">schriftelijk </w:delText>
        </w:r>
        <w:r w:rsidR="00B061D8" w:rsidRPr="00491F36" w:rsidDel="00491F36">
          <w:rPr>
            <w:lang w:val="en-GB"/>
            <w:rPrChange w:id="748" w:author="Giulia Costantini" w:date="2015-11-01T14:57:00Z">
              <w:rPr>
                <w:lang w:val="nl-NL"/>
              </w:rPr>
            </w:rPrChange>
          </w:rPr>
          <w:delText xml:space="preserve">tentamen. </w:delText>
        </w:r>
      </w:del>
    </w:p>
    <w:p w14:paraId="756F9538" w14:textId="783D330D" w:rsidR="00CE644D" w:rsidDel="00B77607" w:rsidRDefault="00CE644D" w:rsidP="00CE644D">
      <w:pPr>
        <w:pStyle w:val="Kop3"/>
        <w:rPr>
          <w:del w:id="749" w:author="Giulia Costantini" w:date="2015-11-01T15:19:00Z"/>
          <w:lang w:val="nl-NL"/>
        </w:rPr>
      </w:pPr>
      <w:r>
        <w:rPr>
          <w:lang w:val="nl-NL"/>
        </w:rPr>
        <w:t xml:space="preserve">3.1.1 </w:t>
      </w:r>
      <w:del w:id="750" w:author="Giulia Costantini" w:date="2015-11-01T15:18:00Z">
        <w:r w:rsidR="00184099" w:rsidDel="00B77607">
          <w:rPr>
            <w:lang w:val="nl-NL"/>
          </w:rPr>
          <w:delText>Normering</w:delText>
        </w:r>
      </w:del>
      <w:ins w:id="751" w:author="Giulia Costantini" w:date="2015-11-01T15:18:00Z">
        <w:r w:rsidR="00B77607">
          <w:rPr>
            <w:lang w:val="nl-NL"/>
          </w:rPr>
          <w:t>Grading</w:t>
        </w:r>
      </w:ins>
    </w:p>
    <w:p w14:paraId="2095E85C" w14:textId="40514334" w:rsidR="00CE644D" w:rsidDel="00C43FA2" w:rsidRDefault="00CE644D" w:rsidP="00CE644D">
      <w:pPr>
        <w:rPr>
          <w:del w:id="752" w:author="Youri Tjang" w:date="2015-07-13T16:01:00Z"/>
          <w:lang w:val="nl-NL"/>
        </w:rPr>
      </w:pPr>
      <w:del w:id="753" w:author="Youri Tjang" w:date="2015-07-13T16:01:00Z">
        <w:r w:rsidDel="00C43FA2">
          <w:rPr>
            <w:lang w:val="nl-NL"/>
          </w:rPr>
          <w:delText>Als het tentamencijfer een voldoende is</w:delText>
        </w:r>
        <w:r w:rsidR="00184099" w:rsidDel="00C43FA2">
          <w:rPr>
            <w:lang w:val="nl-NL"/>
          </w:rPr>
          <w:delText xml:space="preserve"> </w:delText>
        </w:r>
        <w:r w:rsidDel="00C43FA2">
          <w:rPr>
            <w:lang w:val="nl-NL"/>
          </w:rPr>
          <w:delText>(&gt;=5.5), dan wordt h</w:delText>
        </w:r>
        <w:r w:rsidRPr="008F0EA3" w:rsidDel="00C43FA2">
          <w:rPr>
            <w:lang w:val="nl-NL"/>
          </w:rPr>
          <w:delText xml:space="preserve">et eindcijfer voor </w:delText>
        </w:r>
        <w:r w:rsidDel="00C43FA2">
          <w:rPr>
            <w:lang w:val="nl-NL"/>
          </w:rPr>
          <w:delText xml:space="preserve">10% bepaald door het tentamen </w:delText>
        </w:r>
        <w:r w:rsidRPr="008F0EA3" w:rsidDel="00C43FA2">
          <w:rPr>
            <w:lang w:val="nl-NL"/>
          </w:rPr>
          <w:delText xml:space="preserve">en voor </w:delText>
        </w:r>
        <w:r w:rsidDel="00C43FA2">
          <w:rPr>
            <w:lang w:val="nl-NL"/>
          </w:rPr>
          <w:delText>90</w:delText>
        </w:r>
        <w:r w:rsidRPr="008F0EA3" w:rsidDel="00C43FA2">
          <w:rPr>
            <w:lang w:val="nl-NL"/>
          </w:rPr>
          <w:delText xml:space="preserve">% door </w:delText>
        </w:r>
        <w:r w:rsidDel="00C43FA2">
          <w:rPr>
            <w:lang w:val="nl-NL"/>
          </w:rPr>
          <w:delText>de practicumopdracht</w:delText>
        </w:r>
        <w:r w:rsidRPr="008F0EA3" w:rsidDel="00C43FA2">
          <w:rPr>
            <w:lang w:val="nl-NL"/>
          </w:rPr>
          <w:delText>.</w:delText>
        </w:r>
      </w:del>
    </w:p>
    <w:p w14:paraId="0FD3745F" w14:textId="6896D258" w:rsidR="00491F36" w:rsidRPr="00491F36" w:rsidRDefault="00CE644D" w:rsidP="00B77607">
      <w:pPr>
        <w:pStyle w:val="Kop3"/>
        <w:rPr>
          <w:ins w:id="754" w:author="Giulia Costantini" w:date="2015-11-01T14:56:00Z"/>
          <w:lang w:val="nl-NL"/>
          <w:rPrChange w:id="755" w:author="Giulia Costantini" w:date="2015-11-01T14:56:00Z">
            <w:rPr>
              <w:ins w:id="756" w:author="Giulia Costantini" w:date="2015-11-01T14:56:00Z"/>
              <w:lang w:val="nl-NL"/>
            </w:rPr>
          </w:rPrChange>
        </w:rPr>
        <w:pPrChange w:id="757" w:author="Giulia Costantini" w:date="2015-11-01T15:19:00Z">
          <w:pPr/>
        </w:pPrChange>
      </w:pPr>
      <w:del w:id="758" w:author="Youri Tjang" w:date="2015-07-13T16:01:00Z">
        <w:r w:rsidDel="00C43FA2">
          <w:rPr>
            <w:lang w:val="nl-NL"/>
          </w:rPr>
          <w:delText>Als je tentamencijfer onvoldoende is (&lt;5.5) dan telt alleen het tentamencijfer als eindcijfer.</w:delText>
        </w:r>
      </w:del>
      <w:del w:id="759" w:author="Giulia Costantini" w:date="2015-11-01T14:57:00Z">
        <w:r w:rsidR="00C43FA2" w:rsidDel="00491F36">
          <w:rPr>
            <w:lang w:val="nl-NL"/>
          </w:rPr>
          <w:br/>
        </w:r>
      </w:del>
      <m:oMathPara>
        <m:oMath>
          <m:r>
            <w:ins w:id="760" w:author="Youri Tjang" w:date="2015-07-13T16:02:00Z">
              <w:del w:id="761" w:author="Giulia Costantini" w:date="2015-11-01T14:57:00Z">
                <w:rPr>
                  <w:rFonts w:ascii="Cambria Math" w:hAnsi="Cambria Math"/>
                  <w:lang w:val="nl-NL"/>
                </w:rPr>
                <m:t>Eindcijfer=</m:t>
              </w:del>
            </w:ins>
          </m:r>
        </m:oMath>
      </m:oMathPara>
    </w:p>
    <w:p w14:paraId="58A7A528" w14:textId="77777777" w:rsidR="00491F36" w:rsidRDefault="00491F36" w:rsidP="00C37FE8">
      <w:pPr>
        <w:rPr>
          <w:ins w:id="762" w:author="Giulia Costantini" w:date="2015-11-01T14:57:00Z"/>
          <w:lang w:val="en-GB"/>
        </w:rPr>
      </w:pPr>
      <w:ins w:id="763" w:author="Giulia Costantini" w:date="2015-11-01T14:56:00Z">
        <w:r w:rsidRPr="00491F36">
          <w:rPr>
            <w:lang w:val="en-GB"/>
            <w:rPrChange w:id="764" w:author="Giulia Costantini" w:date="2015-11-01T14:57:00Z">
              <w:rPr>
                <w:rFonts w:ascii="Cambria Math" w:hAnsi="Cambria Math"/>
                <w:i/>
                <w:lang w:val="nl-NL"/>
              </w:rPr>
            </w:rPrChange>
          </w:rPr>
          <w:t>The</w:t>
        </w:r>
      </w:ins>
      <w:ins w:id="765" w:author="Giulia Costantini" w:date="2015-11-01T14:57:00Z">
        <w:r w:rsidRPr="00491F36">
          <w:rPr>
            <w:lang w:val="en-GB"/>
            <w:rPrChange w:id="766" w:author="Giulia Costantini" w:date="2015-11-01T14:57:00Z">
              <w:rPr>
                <w:lang w:val="nl-NL"/>
              </w:rPr>
            </w:rPrChange>
          </w:rPr>
          <w:t xml:space="preserve"> final grade is determined by the practical assignment. </w:t>
        </w:r>
      </w:ins>
    </w:p>
    <w:p w14:paraId="5380C926" w14:textId="3277E6E5" w:rsidR="00491F36" w:rsidRPr="00491F36" w:rsidRDefault="00491F36" w:rsidP="00C37FE8">
      <w:pPr>
        <w:rPr>
          <w:ins w:id="767" w:author="Giulia Costantini" w:date="2015-11-01T14:57:00Z"/>
          <w:lang w:val="en-GB"/>
          <w:rPrChange w:id="768" w:author="Giulia Costantini" w:date="2015-11-01T14:57:00Z">
            <w:rPr>
              <w:ins w:id="769" w:author="Giulia Costantini" w:date="2015-11-01T14:57:00Z"/>
              <w:lang w:val="nl-NL"/>
            </w:rPr>
          </w:rPrChange>
        </w:rPr>
      </w:pPr>
      <w:ins w:id="770" w:author="Giulia Costantini" w:date="2015-11-01T14:57:00Z">
        <w:r>
          <w:rPr>
            <w:lang w:val="en-GB"/>
          </w:rPr>
          <w:t xml:space="preserve">The written exam </w:t>
        </w:r>
        <w:r w:rsidRPr="00B77607">
          <w:rPr>
            <w:b/>
            <w:lang w:val="en-GB"/>
            <w:rPrChange w:id="771" w:author="Giulia Costantini" w:date="2015-11-01T15:19:00Z">
              <w:rPr>
                <w:lang w:val="en-GB"/>
              </w:rPr>
            </w:rPrChange>
          </w:rPr>
          <w:t>must</w:t>
        </w:r>
        <w:r>
          <w:rPr>
            <w:lang w:val="en-GB"/>
          </w:rPr>
          <w:t xml:space="preserve"> be sufficient (</w:t>
        </w:r>
        <m:oMath>
          <m:r>
            <w:rPr>
              <w:rFonts w:ascii="Cambria Math" w:hAnsi="Cambria Math"/>
              <w:lang w:val="en-GB"/>
            </w:rPr>
            <m:t>≥5.5</m:t>
          </m:r>
        </m:oMath>
        <w:r>
          <w:rPr>
            <w:lang w:val="en-GB"/>
          </w:rPr>
          <w:t>) to receive the final grade.</w:t>
        </w:r>
      </w:ins>
    </w:p>
    <w:p w14:paraId="327353B7" w14:textId="0EB1A986" w:rsidR="007F7F91" w:rsidRPr="00491F36" w:rsidRDefault="00491F36" w:rsidP="00C37FE8">
      <w:pPr>
        <w:rPr>
          <w:lang w:val="en-GB"/>
          <w:rPrChange w:id="772" w:author="Giulia Costantini" w:date="2015-11-01T14:57:00Z">
            <w:rPr>
              <w:lang w:val="nl-NL"/>
            </w:rPr>
          </w:rPrChange>
        </w:rPr>
      </w:pPr>
      <w:ins w:id="773" w:author="Youri Tjang" w:date="2015-07-13T16:02:00Z">
        <w:del w:id="774" w:author="Giulia Costantini" w:date="2015-11-01T14:56:00Z">
          <w:r w:rsidRPr="00491F36">
            <w:rPr>
              <w:lang w:val="en-GB"/>
              <w:rPrChange w:id="775" w:author="Giulia Costantini" w:date="2015-11-01T14:57:00Z">
                <w:rPr>
                  <w:rFonts w:ascii="Cambria Math" w:hAnsi="Cambria Math"/>
                  <w:i/>
                  <w:lang w:val="nl-NL"/>
                </w:rPr>
              </w:rPrChange>
            </w:rPr>
            <w:delText xml:space="preserve"> (</w:delText>
          </w:r>
          <w:r w:rsidRPr="00491F36" w:rsidDel="00491F36">
            <w:rPr>
              <w:lang w:val="en-GB"/>
              <w:rPrChange w:id="776" w:author="Giulia Costantini" w:date="2015-11-01T14:57:00Z">
                <w:rPr>
                  <w:rFonts w:ascii="Cambria Math" w:hAnsi="Cambria Math"/>
                  <w:i/>
                  <w:lang w:val="nl-NL"/>
                </w:rPr>
              </w:rPrChange>
            </w:rPr>
            <w:delText>Practicumcijfer+tentamencijfer</w:delText>
          </w:r>
          <w:r w:rsidRPr="00491F36">
            <w:rPr>
              <w:lang w:val="en-GB"/>
              <w:rPrChange w:id="777" w:author="Giulia Costantini" w:date="2015-11-01T14:57:00Z">
                <w:rPr>
                  <w:rFonts w:ascii="Cambria Math" w:hAnsi="Cambria Math"/>
                  <w:i/>
                  <w:lang w:val="nl-NL"/>
                </w:rPr>
              </w:rPrChange>
            </w:rPr>
            <w:delText>)/</w:delText>
          </w:r>
          <w:r w:rsidRPr="00491F36" w:rsidDel="00491F36">
            <w:rPr>
              <w:lang w:val="en-GB"/>
              <w:rPrChange w:id="778" w:author="Giulia Costantini" w:date="2015-11-01T14:57:00Z">
                <w:rPr>
                  <w:rFonts w:ascii="Cambria Math" w:hAnsi="Cambria Math"/>
                  <w:i/>
                  <w:lang w:val="nl-NL"/>
                </w:rPr>
              </w:rPrChange>
            </w:rPr>
            <w:delText>2</w:delText>
          </w:r>
        </w:del>
      </w:ins>
    </w:p>
    <w:p w14:paraId="5EDC68C4" w14:textId="48AC0889" w:rsidR="00B77607" w:rsidRPr="00B77607" w:rsidRDefault="00CE644D" w:rsidP="00B77607">
      <w:pPr>
        <w:pStyle w:val="Kop3"/>
        <w:rPr>
          <w:lang w:val="en-GB"/>
          <w:rPrChange w:id="779" w:author="Giulia Costantini" w:date="2015-11-01T15:19:00Z">
            <w:rPr>
              <w:lang w:val="nl-NL"/>
            </w:rPr>
          </w:rPrChange>
        </w:rPr>
        <w:pPrChange w:id="780" w:author="Giulia Costantini" w:date="2015-11-01T15:19:00Z">
          <w:pPr>
            <w:pStyle w:val="Kop3"/>
          </w:pPr>
        </w:pPrChange>
      </w:pPr>
      <w:r w:rsidRPr="00491F36">
        <w:rPr>
          <w:lang w:val="en-GB"/>
          <w:rPrChange w:id="781" w:author="Giulia Costantini" w:date="2015-11-01T14:58:00Z">
            <w:rPr>
              <w:lang w:val="nl-NL"/>
            </w:rPr>
          </w:rPrChange>
        </w:rPr>
        <w:t xml:space="preserve">3.1.2 </w:t>
      </w:r>
      <w:del w:id="782" w:author="Giulia Costantini" w:date="2015-11-01T14:58:00Z">
        <w:r w:rsidRPr="00491F36" w:rsidDel="00491F36">
          <w:rPr>
            <w:lang w:val="en-GB"/>
            <w:rPrChange w:id="783" w:author="Giulia Costantini" w:date="2015-11-01T14:58:00Z">
              <w:rPr>
                <w:lang w:val="nl-NL"/>
              </w:rPr>
            </w:rPrChange>
          </w:rPr>
          <w:delText>Tentamen</w:delText>
        </w:r>
      </w:del>
      <w:ins w:id="784" w:author="Giulia Costantini" w:date="2015-11-01T14:58:00Z">
        <w:r w:rsidR="00491F36" w:rsidRPr="00491F36">
          <w:rPr>
            <w:lang w:val="en-GB"/>
            <w:rPrChange w:id="785" w:author="Giulia Costantini" w:date="2015-11-01T14:58:00Z">
              <w:rPr>
                <w:lang w:val="nl-NL"/>
              </w:rPr>
            </w:rPrChange>
          </w:rPr>
          <w:t>Written exam</w:t>
        </w:r>
      </w:ins>
    </w:p>
    <w:p w14:paraId="7A39E14B" w14:textId="3DC922D5" w:rsidR="00491F36" w:rsidRPr="00491F36" w:rsidRDefault="007958A6" w:rsidP="00C37FE8">
      <w:pPr>
        <w:rPr>
          <w:ins w:id="786" w:author="Giulia Costantini" w:date="2015-11-01T14:58:00Z"/>
          <w:lang w:val="en-GB" w:eastAsia="zh-CN"/>
          <w:rPrChange w:id="787" w:author="Giulia Costantini" w:date="2015-11-01T14:58:00Z">
            <w:rPr>
              <w:ins w:id="788" w:author="Giulia Costantini" w:date="2015-11-01T14:58:00Z"/>
              <w:lang w:val="nl-NL" w:eastAsia="zh-CN"/>
            </w:rPr>
          </w:rPrChange>
        </w:rPr>
      </w:pPr>
      <w:del w:id="789" w:author="Giulia Costantini" w:date="2015-11-01T14:58:00Z">
        <w:r w:rsidRPr="00491F36" w:rsidDel="00491F36">
          <w:rPr>
            <w:lang w:val="en-GB" w:eastAsia="zh-CN"/>
            <w:rPrChange w:id="790" w:author="Giulia Costantini" w:date="2015-11-01T14:58:00Z">
              <w:rPr>
                <w:lang w:val="nl-NL" w:eastAsia="zh-CN"/>
              </w:rPr>
            </w:rPrChange>
          </w:rPr>
          <w:delText xml:space="preserve">Het tentamen </w:delText>
        </w:r>
      </w:del>
      <w:ins w:id="791" w:author="Giulia Costantini" w:date="2015-11-01T14:58:00Z">
        <w:r w:rsidR="00491F36" w:rsidRPr="00491F36">
          <w:rPr>
            <w:lang w:val="en-GB" w:eastAsia="zh-CN"/>
            <w:rPrChange w:id="792" w:author="Giulia Costantini" w:date="2015-11-01T14:58:00Z">
              <w:rPr>
                <w:lang w:val="nl-NL" w:eastAsia="zh-CN"/>
              </w:rPr>
            </w:rPrChange>
          </w:rPr>
          <w:t xml:space="preserve">The exam </w:t>
        </w:r>
      </w:ins>
      <w:del w:id="793" w:author="Giulia Costantini" w:date="2015-11-01T14:58:00Z">
        <w:r w:rsidRPr="00491F36" w:rsidDel="00491F36">
          <w:rPr>
            <w:lang w:val="en-GB" w:eastAsia="zh-CN"/>
            <w:rPrChange w:id="794" w:author="Giulia Costantini" w:date="2015-11-01T14:58:00Z">
              <w:rPr>
                <w:lang w:val="nl-NL" w:eastAsia="zh-CN"/>
              </w:rPr>
            </w:rPrChange>
          </w:rPr>
          <w:delText>duurt twee lesuren</w:delText>
        </w:r>
      </w:del>
      <w:ins w:id="795" w:author="Giulia Costantini" w:date="2015-11-01T14:58:00Z">
        <w:r w:rsidR="00491F36" w:rsidRPr="00491F36">
          <w:rPr>
            <w:lang w:val="en-GB" w:eastAsia="zh-CN"/>
            <w:rPrChange w:id="796" w:author="Giulia Costantini" w:date="2015-11-01T14:58:00Z">
              <w:rPr>
                <w:lang w:val="nl-NL" w:eastAsia="zh-CN"/>
              </w:rPr>
            </w:rPrChange>
          </w:rPr>
          <w:t xml:space="preserve">lasts </w:t>
        </w:r>
        <w:r w:rsidR="00491F36">
          <w:rPr>
            <w:lang w:val="en-GB" w:eastAsia="zh-CN"/>
          </w:rPr>
          <w:t>two lesson hours (100 minutes)</w:t>
        </w:r>
      </w:ins>
      <w:r w:rsidRPr="00491F36">
        <w:rPr>
          <w:lang w:val="en-GB" w:eastAsia="zh-CN"/>
          <w:rPrChange w:id="797" w:author="Giulia Costantini" w:date="2015-11-01T14:58:00Z">
            <w:rPr>
              <w:lang w:val="nl-NL" w:eastAsia="zh-CN"/>
            </w:rPr>
          </w:rPrChange>
        </w:rPr>
        <w:t>.</w:t>
      </w:r>
      <w:ins w:id="798" w:author="Giulia Costantini" w:date="2015-11-01T15:19:00Z">
        <w:r w:rsidR="00B77607">
          <w:rPr>
            <w:lang w:val="en-GB" w:eastAsia="zh-CN"/>
          </w:rPr>
          <w:t xml:space="preserve"> No help is allowed during the exam.</w:t>
        </w:r>
      </w:ins>
      <w:del w:id="799" w:author="Giulia Costantini" w:date="2015-11-01T14:58:00Z">
        <w:r w:rsidRPr="00491F36" w:rsidDel="00491F36">
          <w:rPr>
            <w:lang w:val="en-GB" w:eastAsia="zh-CN"/>
            <w:rPrChange w:id="800" w:author="Giulia Costantini" w:date="2015-11-01T14:58:00Z">
              <w:rPr>
                <w:lang w:val="nl-NL" w:eastAsia="zh-CN"/>
              </w:rPr>
            </w:rPrChange>
          </w:rPr>
          <w:delText xml:space="preserve"> Bij het tentamen mag je 1 A4 aan zelfgemaakte</w:delText>
        </w:r>
      </w:del>
      <w:ins w:id="801" w:author="Youri Tjang" w:date="2015-07-13T16:03:00Z">
        <w:del w:id="802" w:author="Giulia Costantini" w:date="2015-11-01T14:58:00Z">
          <w:r w:rsidR="00C43FA2" w:rsidRPr="00491F36" w:rsidDel="00491F36">
            <w:rPr>
              <w:lang w:val="en-GB" w:eastAsia="zh-CN"/>
              <w:rPrChange w:id="803" w:author="Giulia Costantini" w:date="2015-11-01T14:58:00Z">
                <w:rPr>
                  <w:lang w:val="nl-NL" w:eastAsia="zh-CN"/>
                </w:rPr>
              </w:rPrChange>
            </w:rPr>
            <w:delText>, handgeschreven</w:delText>
          </w:r>
        </w:del>
      </w:ins>
      <w:del w:id="804" w:author="Giulia Costantini" w:date="2015-11-01T14:58:00Z">
        <w:r w:rsidRPr="00491F36" w:rsidDel="00491F36">
          <w:rPr>
            <w:lang w:val="en-GB" w:eastAsia="zh-CN"/>
            <w:rPrChange w:id="805" w:author="Giulia Costantini" w:date="2015-11-01T14:58:00Z">
              <w:rPr>
                <w:lang w:val="nl-NL" w:eastAsia="zh-CN"/>
              </w:rPr>
            </w:rPrChange>
          </w:rPr>
          <w:delText xml:space="preserve"> aantekeningen meenemen, dit is het enige toegestane hulpmiddel.</w:delText>
        </w:r>
      </w:del>
    </w:p>
    <w:p w14:paraId="56197A9E" w14:textId="1984FEDF" w:rsidR="00C37FE8" w:rsidRPr="00491F36" w:rsidRDefault="007958A6" w:rsidP="00C37FE8">
      <w:pPr>
        <w:rPr>
          <w:lang w:val="en-GB" w:eastAsia="zh-CN"/>
          <w:rPrChange w:id="806" w:author="Giulia Costantini" w:date="2015-11-01T14:58:00Z">
            <w:rPr>
              <w:lang w:val="nl-NL" w:eastAsia="zh-CN"/>
            </w:rPr>
          </w:rPrChange>
        </w:rPr>
      </w:pPr>
      <w:r w:rsidRPr="00491F36">
        <w:rPr>
          <w:lang w:val="en-GB" w:eastAsia="zh-CN"/>
          <w:rPrChange w:id="807" w:author="Giulia Costantini" w:date="2015-11-01T14:58:00Z">
            <w:rPr>
              <w:lang w:val="nl-NL" w:eastAsia="zh-CN"/>
            </w:rPr>
          </w:rPrChange>
        </w:rPr>
        <w:t xml:space="preserve"> </w:t>
      </w:r>
    </w:p>
    <w:p w14:paraId="7ED1772A" w14:textId="44D57C92" w:rsidR="00CE644D" w:rsidRDefault="00CE644D" w:rsidP="00CE644D">
      <w:pPr>
        <w:pStyle w:val="Kop3"/>
        <w:rPr>
          <w:lang w:val="nl-NL" w:eastAsia="zh-CN"/>
        </w:rPr>
      </w:pPr>
      <w:r>
        <w:rPr>
          <w:lang w:val="nl-NL" w:eastAsia="zh-CN"/>
        </w:rPr>
        <w:t>3.1.3 Practicum</w:t>
      </w:r>
    </w:p>
    <w:p w14:paraId="7D9093A4" w14:textId="77777777" w:rsidR="00491F36" w:rsidRDefault="00491F36" w:rsidP="00C37FE8">
      <w:pPr>
        <w:rPr>
          <w:ins w:id="808" w:author="Giulia Costantini" w:date="2015-11-01T15:00:00Z"/>
          <w:lang w:val="en-GB"/>
        </w:rPr>
      </w:pPr>
      <w:ins w:id="809" w:author="Giulia Costantini" w:date="2015-11-01T14:58:00Z">
        <w:r w:rsidRPr="00491F36">
          <w:rPr>
            <w:lang w:val="en-GB"/>
            <w:rPrChange w:id="810" w:author="Giulia Costantini" w:date="2015-11-01T14:59:00Z">
              <w:rPr>
                <w:lang w:val="nl-NL"/>
              </w:rPr>
            </w:rPrChange>
          </w:rPr>
          <w:t xml:space="preserve">The practical assignment must be done individually. </w:t>
        </w:r>
      </w:ins>
    </w:p>
    <w:p w14:paraId="1BE90DBC" w14:textId="77777777" w:rsidR="00491F36" w:rsidRDefault="00491F36" w:rsidP="00C37FE8">
      <w:pPr>
        <w:rPr>
          <w:ins w:id="811" w:author="Giulia Costantini" w:date="2015-11-01T15:00:00Z"/>
          <w:lang w:val="en-GB"/>
        </w:rPr>
      </w:pPr>
      <w:ins w:id="812" w:author="Giulia Costantini" w:date="2015-11-01T14:59:00Z">
        <w:r>
          <w:rPr>
            <w:lang w:val="en-GB"/>
          </w:rPr>
          <w:t>You must upload your projects on Github and (</w:t>
        </w:r>
      </w:ins>
      <w:ins w:id="813" w:author="Giulia Costantini" w:date="2015-11-01T15:00:00Z">
        <w:r>
          <w:rPr>
            <w:lang w:val="en-GB"/>
          </w:rPr>
          <w:t xml:space="preserve">only </w:t>
        </w:r>
      </w:ins>
      <w:ins w:id="814" w:author="Giulia Costantini" w:date="2015-11-01T14:59:00Z">
        <w:r>
          <w:rPr>
            <w:lang w:val="en-GB"/>
          </w:rPr>
          <w:t>at the end)</w:t>
        </w:r>
      </w:ins>
      <w:ins w:id="815" w:author="Giulia Costantini" w:date="2015-11-01T15:00:00Z">
        <w:r w:rsidRPr="00491F36">
          <w:rPr>
            <w:lang w:val="en-GB"/>
          </w:rPr>
          <w:t xml:space="preserve"> </w:t>
        </w:r>
        <w:r>
          <w:rPr>
            <w:lang w:val="en-GB"/>
          </w:rPr>
          <w:t xml:space="preserve">on </w:t>
        </w:r>
        <w:r>
          <w:rPr>
            <w:lang w:val="en-GB"/>
          </w:rPr>
          <w:t>N@tschool</w:t>
        </w:r>
        <w:r>
          <w:rPr>
            <w:lang w:val="en-GB"/>
          </w:rPr>
          <w:t xml:space="preserve">. </w:t>
        </w:r>
      </w:ins>
    </w:p>
    <w:p w14:paraId="11313F76" w14:textId="684A21EA" w:rsidR="00491F36" w:rsidRDefault="00491F36" w:rsidP="00C37FE8">
      <w:pPr>
        <w:rPr>
          <w:ins w:id="816" w:author="Giulia Costantini" w:date="2015-11-01T15:00:00Z"/>
          <w:lang w:val="en-GB"/>
        </w:rPr>
      </w:pPr>
      <w:ins w:id="817" w:author="Giulia Costantini" w:date="2015-11-01T15:00:00Z">
        <w:r>
          <w:rPr>
            <w:lang w:val="en-GB"/>
          </w:rPr>
          <w:t xml:space="preserve">The </w:t>
        </w:r>
      </w:ins>
      <w:ins w:id="818" w:author="Giulia Costantini" w:date="2015-11-01T15:19:00Z">
        <w:r w:rsidR="00B77607">
          <w:rPr>
            <w:lang w:val="en-GB"/>
          </w:rPr>
          <w:t xml:space="preserve">intermediate </w:t>
        </w:r>
      </w:ins>
      <w:ins w:id="819" w:author="Giulia Costantini" w:date="2015-11-01T15:00:00Z">
        <w:r>
          <w:rPr>
            <w:lang w:val="en-GB"/>
          </w:rPr>
          <w:t xml:space="preserve">deadlines will be checked through the </w:t>
        </w:r>
        <w:r w:rsidRPr="00491F36">
          <w:rPr>
            <w:i/>
            <w:lang w:val="en-GB"/>
            <w:rPrChange w:id="820" w:author="Giulia Costantini" w:date="2015-11-01T15:00:00Z">
              <w:rPr>
                <w:lang w:val="en-GB"/>
              </w:rPr>
            </w:rPrChange>
          </w:rPr>
          <w:t>commit</w:t>
        </w:r>
        <w:r w:rsidRPr="00491F36">
          <w:rPr>
            <w:lang w:val="en-GB"/>
            <w:rPrChange w:id="821" w:author="Giulia Costantini" w:date="2015-11-01T15:00:00Z">
              <w:rPr>
                <w:lang w:val="en-GB"/>
              </w:rPr>
            </w:rPrChange>
          </w:rPr>
          <w:t>s</w:t>
        </w:r>
        <w:r>
          <w:rPr>
            <w:lang w:val="en-GB"/>
          </w:rPr>
          <w:t xml:space="preserve"> in Github.</w:t>
        </w:r>
      </w:ins>
    </w:p>
    <w:p w14:paraId="4F615FB0" w14:textId="0BCCF418" w:rsidR="00491F36" w:rsidRDefault="00491F36" w:rsidP="00C37FE8">
      <w:pPr>
        <w:rPr>
          <w:ins w:id="822" w:author="Giulia Costantini" w:date="2015-11-01T15:01:00Z"/>
          <w:lang w:val="en-GB"/>
        </w:rPr>
      </w:pPr>
      <w:ins w:id="823" w:author="Giulia Costantini" w:date="2015-11-01T15:00:00Z">
        <w:r>
          <w:rPr>
            <w:lang w:val="en-GB"/>
          </w:rPr>
          <w:t>There will be oral checks to verify the authorship of code.</w:t>
        </w:r>
      </w:ins>
    </w:p>
    <w:p w14:paraId="1CD5510D" w14:textId="19E6DF12" w:rsidR="00564757" w:rsidRDefault="00564757" w:rsidP="00C37FE8">
      <w:pPr>
        <w:rPr>
          <w:ins w:id="824" w:author="Giulia Costantini" w:date="2015-11-01T15:06:00Z"/>
          <w:lang w:val="en-GB"/>
        </w:rPr>
      </w:pPr>
      <w:ins w:id="825" w:author="Giulia Costantini" w:date="2015-11-01T15:01:00Z">
        <w:r>
          <w:rPr>
            <w:lang w:val="en-GB"/>
          </w:rPr>
          <w:t xml:space="preserve">The </w:t>
        </w:r>
      </w:ins>
      <w:ins w:id="826" w:author="Giulia Costantini" w:date="2015-11-01T15:20:00Z">
        <w:r w:rsidR="00B77607">
          <w:rPr>
            <w:lang w:val="en-GB"/>
          </w:rPr>
          <w:t xml:space="preserve">framework </w:t>
        </w:r>
      </w:ins>
      <w:ins w:id="827" w:author="Giulia Costantini" w:date="2015-11-01T15:19:00Z">
        <w:r w:rsidR="00B77607">
          <w:rPr>
            <w:lang w:val="en-GB"/>
          </w:rPr>
          <w:t xml:space="preserve">for the assignment </w:t>
        </w:r>
      </w:ins>
      <w:ins w:id="828" w:author="Giulia Costantini" w:date="2015-11-01T15:01:00Z">
        <w:r w:rsidR="00EB164F">
          <w:rPr>
            <w:lang w:val="en-GB"/>
          </w:rPr>
          <w:t>comes only for .NET languages: allowed languages are C# and</w:t>
        </w:r>
        <w:r>
          <w:rPr>
            <w:lang w:val="en-GB"/>
          </w:rPr>
          <w:t xml:space="preserve"> F#.  </w:t>
        </w:r>
      </w:ins>
    </w:p>
    <w:p w14:paraId="0BA3E705" w14:textId="49087C92" w:rsidR="007958A6" w:rsidRPr="00564757" w:rsidRDefault="00DE49A7" w:rsidP="00C37FE8">
      <w:pPr>
        <w:rPr>
          <w:lang w:val="en-GB"/>
          <w:rPrChange w:id="829" w:author="Giulia Costantini" w:date="2015-11-01T15:00:00Z">
            <w:rPr>
              <w:lang w:val="nl-NL"/>
            </w:rPr>
          </w:rPrChange>
        </w:rPr>
      </w:pPr>
      <w:ins w:id="830" w:author="Giulia Costantini" w:date="2015-11-01T15:07:00Z">
        <w:r>
          <w:rPr>
            <w:lang w:val="en-GB"/>
          </w:rPr>
          <w:t>A</w:t>
        </w:r>
      </w:ins>
      <w:ins w:id="831" w:author="Giulia Costantini" w:date="2015-11-01T15:06:00Z">
        <w:r>
          <w:rPr>
            <w:lang w:val="en-GB"/>
          </w:rPr>
          <w:t xml:space="preserve"> detailed description of the practical assignment will be uploaded</w:t>
        </w:r>
      </w:ins>
      <w:ins w:id="832" w:author="Giulia Costantini" w:date="2015-11-01T15:07:00Z">
        <w:r>
          <w:rPr>
            <w:lang w:val="en-GB"/>
          </w:rPr>
          <w:t xml:space="preserve"> o</w:t>
        </w:r>
        <w:r>
          <w:rPr>
            <w:lang w:val="en-GB"/>
          </w:rPr>
          <w:t>n N@tschool</w:t>
        </w:r>
      </w:ins>
      <w:ins w:id="833" w:author="Giulia Costantini" w:date="2015-11-01T15:06:00Z">
        <w:r>
          <w:rPr>
            <w:lang w:val="en-GB"/>
          </w:rPr>
          <w:t>.</w:t>
        </w:r>
      </w:ins>
      <w:del w:id="834" w:author="Giulia Costantini" w:date="2015-11-01T14:59:00Z">
        <w:r w:rsidR="00CE644D" w:rsidRPr="00564757" w:rsidDel="00491F36">
          <w:rPr>
            <w:lang w:val="en-GB"/>
            <w:rPrChange w:id="835" w:author="Giulia Costantini" w:date="2015-11-01T15:00:00Z">
              <w:rPr>
                <w:lang w:val="nl-NL"/>
              </w:rPr>
            </w:rPrChange>
          </w:rPr>
          <w:delText xml:space="preserve">Het programmeren voor de practicumopdracht wordt individueel of in duo’s uitgevoerd. </w:delText>
        </w:r>
      </w:del>
      <w:del w:id="836" w:author="Giulia Costantini" w:date="2015-11-01T15:00:00Z">
        <w:r w:rsidR="00CE644D" w:rsidRPr="00564757" w:rsidDel="00491F36">
          <w:rPr>
            <w:lang w:val="en-GB"/>
            <w:rPrChange w:id="837" w:author="Giulia Costantini" w:date="2015-11-01T15:00:00Z">
              <w:rPr>
                <w:lang w:val="nl-NL"/>
              </w:rPr>
            </w:rPrChange>
          </w:rPr>
          <w:delText>Hierbij lever je de code in en een verslag, waarin je je keuzes met betrekking tot gebruikte datastructuren en algoritmes verantwoord. Het verslag maak je individueel</w:delText>
        </w:r>
        <w:r w:rsidR="001222B8" w:rsidRPr="00564757" w:rsidDel="00491F36">
          <w:rPr>
            <w:lang w:val="en-GB"/>
            <w:rPrChange w:id="838" w:author="Giulia Costantini" w:date="2015-11-01T15:00:00Z">
              <w:rPr>
                <w:lang w:val="nl-NL"/>
              </w:rPr>
            </w:rPrChange>
          </w:rPr>
          <w:delText xml:space="preserve"> en de deadline is op de dag van het tentamen.</w:delText>
        </w:r>
      </w:del>
    </w:p>
    <w:p w14:paraId="3582BEAF" w14:textId="7BFFE203" w:rsidR="008A135A" w:rsidRPr="00EB164F" w:rsidRDefault="008A135A" w:rsidP="008A135A">
      <w:pPr>
        <w:pStyle w:val="Kop2"/>
        <w:ind w:left="0" w:firstLine="0"/>
        <w:rPr>
          <w:bCs/>
          <w:lang w:val="en-GB"/>
          <w:rPrChange w:id="839" w:author="Giulia Costantini" w:date="2015-11-01T15:02:00Z">
            <w:rPr>
              <w:bCs/>
            </w:rPr>
          </w:rPrChange>
        </w:rPr>
      </w:pPr>
      <w:r w:rsidRPr="00EB164F">
        <w:rPr>
          <w:bCs/>
          <w:lang w:val="en-GB"/>
          <w:rPrChange w:id="840" w:author="Giulia Costantini" w:date="2015-11-01T15:02:00Z">
            <w:rPr>
              <w:bCs/>
            </w:rPr>
          </w:rPrChange>
        </w:rPr>
        <w:t>3.2 Herkansing</w:t>
      </w:r>
    </w:p>
    <w:p w14:paraId="70EEFCE5" w14:textId="2F1049A8" w:rsidR="00EB164F" w:rsidRDefault="00EB164F" w:rsidP="008C4E77">
      <w:pPr>
        <w:rPr>
          <w:ins w:id="841" w:author="Giulia Costantini" w:date="2015-11-01T15:04:00Z"/>
          <w:rFonts w:cs="Arial"/>
          <w:lang w:val="en-GB"/>
        </w:rPr>
      </w:pPr>
      <w:ins w:id="842" w:author="Giulia Costantini" w:date="2015-11-01T15:02:00Z">
        <w:r w:rsidRPr="00EB164F">
          <w:rPr>
            <w:rFonts w:cs="Arial"/>
            <w:lang w:val="en-GB"/>
            <w:rPrChange w:id="843" w:author="Giulia Costantini" w:date="2015-11-01T15:02:00Z">
              <w:rPr>
                <w:rFonts w:cs="Arial"/>
              </w:rPr>
            </w:rPrChange>
          </w:rPr>
          <w:t>If one part of the assessment is not sufficient (exam and/or practical assignment)</w:t>
        </w:r>
      </w:ins>
      <w:ins w:id="844" w:author="Giulia Costantini" w:date="2015-11-01T15:03:00Z">
        <w:r>
          <w:rPr>
            <w:rFonts w:cs="Arial"/>
            <w:lang w:val="en-GB"/>
          </w:rPr>
          <w:t xml:space="preserve">, then you can repeat that part in the following </w:t>
        </w:r>
      </w:ins>
      <w:ins w:id="845" w:author="Giulia Costantini" w:date="2015-11-01T15:04:00Z">
        <w:r w:rsidR="00DE49A7">
          <w:rPr>
            <w:rFonts w:cs="Arial"/>
            <w:lang w:val="en-GB"/>
          </w:rPr>
          <w:t>block</w:t>
        </w:r>
      </w:ins>
      <w:ins w:id="846" w:author="Giulia Costantini" w:date="2015-11-01T15:03:00Z">
        <w:r>
          <w:rPr>
            <w:rFonts w:cs="Arial"/>
            <w:lang w:val="en-GB"/>
          </w:rPr>
          <w:t xml:space="preserve">. </w:t>
        </w:r>
      </w:ins>
    </w:p>
    <w:p w14:paraId="2067046D" w14:textId="779676EC" w:rsidR="00EB164F" w:rsidRDefault="00EB164F" w:rsidP="008C4E77">
      <w:pPr>
        <w:rPr>
          <w:ins w:id="847" w:author="Giulia Costantini" w:date="2015-11-01T15:04:00Z"/>
          <w:rFonts w:cs="Arial"/>
          <w:lang w:val="en-GB"/>
        </w:rPr>
      </w:pPr>
      <w:ins w:id="848" w:author="Giulia Costantini" w:date="2015-11-01T15:03:00Z">
        <w:r>
          <w:rPr>
            <w:rFonts w:cs="Arial"/>
            <w:lang w:val="en-GB"/>
          </w:rPr>
          <w:t xml:space="preserve">In week 10 of the following </w:t>
        </w:r>
      </w:ins>
      <w:ins w:id="849" w:author="Giulia Costantini" w:date="2015-11-01T15:04:00Z">
        <w:r w:rsidR="00DE49A7">
          <w:rPr>
            <w:rFonts w:cs="Arial"/>
            <w:lang w:val="en-GB"/>
          </w:rPr>
          <w:t xml:space="preserve">block </w:t>
        </w:r>
      </w:ins>
      <w:ins w:id="850" w:author="Giulia Costantini" w:date="2015-11-01T15:03:00Z">
        <w:r>
          <w:rPr>
            <w:rFonts w:cs="Arial"/>
            <w:lang w:val="en-GB"/>
          </w:rPr>
          <w:t xml:space="preserve">you can repeat the </w:t>
        </w:r>
        <w:r w:rsidRPr="00DE49A7">
          <w:rPr>
            <w:rFonts w:cs="Arial"/>
            <w:i/>
            <w:lang w:val="en-GB"/>
            <w:rPrChange w:id="851" w:author="Giulia Costantini" w:date="2015-11-01T15:04:00Z">
              <w:rPr>
                <w:rFonts w:cs="Arial"/>
                <w:lang w:val="en-GB"/>
              </w:rPr>
            </w:rPrChange>
          </w:rPr>
          <w:t>written exam</w:t>
        </w:r>
        <w:r>
          <w:rPr>
            <w:rFonts w:cs="Arial"/>
            <w:lang w:val="en-GB"/>
          </w:rPr>
          <w:t xml:space="preserve">. </w:t>
        </w:r>
      </w:ins>
    </w:p>
    <w:p w14:paraId="61893BF1" w14:textId="702E98FF" w:rsidR="00EB164F" w:rsidRPr="00EB164F" w:rsidRDefault="00EB164F" w:rsidP="008C4E77">
      <w:pPr>
        <w:rPr>
          <w:ins w:id="852" w:author="Giulia Costantini" w:date="2015-11-01T15:02:00Z"/>
          <w:rFonts w:cs="Arial"/>
          <w:lang w:val="en-GB"/>
          <w:rPrChange w:id="853" w:author="Giulia Costantini" w:date="2015-11-01T15:02:00Z">
            <w:rPr>
              <w:ins w:id="854" w:author="Giulia Costantini" w:date="2015-11-01T15:02:00Z"/>
              <w:rFonts w:cs="Arial"/>
            </w:rPr>
          </w:rPrChange>
        </w:rPr>
      </w:pPr>
      <w:ins w:id="855" w:author="Giulia Costantini" w:date="2015-11-01T15:03:00Z">
        <w:r>
          <w:rPr>
            <w:rFonts w:cs="Arial"/>
            <w:lang w:val="en-GB"/>
          </w:rPr>
          <w:t xml:space="preserve">The deadline for the </w:t>
        </w:r>
        <w:r w:rsidRPr="00DE49A7">
          <w:rPr>
            <w:rFonts w:cs="Arial"/>
            <w:i/>
            <w:lang w:val="en-GB"/>
            <w:rPrChange w:id="856" w:author="Giulia Costantini" w:date="2015-11-01T15:04:00Z">
              <w:rPr>
                <w:rFonts w:cs="Arial"/>
                <w:lang w:val="en-GB"/>
              </w:rPr>
            </w:rPrChange>
          </w:rPr>
          <w:t>practical assignment</w:t>
        </w:r>
        <w:r>
          <w:rPr>
            <w:rFonts w:cs="Arial"/>
            <w:lang w:val="en-GB"/>
          </w:rPr>
          <w:t xml:space="preserve"> is the </w:t>
        </w:r>
        <w:r w:rsidRPr="00B77607">
          <w:rPr>
            <w:rFonts w:cs="Arial"/>
            <w:color w:val="FF0000"/>
            <w:lang w:val="en-GB"/>
            <w:rPrChange w:id="857" w:author="Giulia Costantini" w:date="2015-11-01T15:20:00Z">
              <w:rPr>
                <w:rFonts w:cs="Arial"/>
                <w:lang w:val="en-GB"/>
              </w:rPr>
            </w:rPrChange>
          </w:rPr>
          <w:t xml:space="preserve">end of week 9 </w:t>
        </w:r>
        <w:r>
          <w:rPr>
            <w:rFonts w:cs="Arial"/>
            <w:lang w:val="en-GB"/>
          </w:rPr>
          <w:t xml:space="preserve">of the </w:t>
        </w:r>
        <w:r>
          <w:rPr>
            <w:rFonts w:cs="Arial"/>
            <w:lang w:val="en-GB"/>
          </w:rPr>
          <w:t xml:space="preserve">following </w:t>
        </w:r>
      </w:ins>
      <w:ins w:id="858" w:author="Giulia Costantini" w:date="2015-11-01T15:04:00Z">
        <w:r w:rsidR="00DE49A7">
          <w:rPr>
            <w:rFonts w:cs="Arial"/>
            <w:lang w:val="en-GB"/>
          </w:rPr>
          <w:t>block</w:t>
        </w:r>
      </w:ins>
      <w:ins w:id="859" w:author="Giulia Costantini" w:date="2015-11-01T15:03:00Z">
        <w:r>
          <w:rPr>
            <w:rFonts w:cs="Arial"/>
            <w:lang w:val="en-GB"/>
          </w:rPr>
          <w:t>.</w:t>
        </w:r>
      </w:ins>
    </w:p>
    <w:p w14:paraId="3489D43E" w14:textId="24E143B3" w:rsidR="00183D6B" w:rsidRPr="00EB164F" w:rsidDel="00DE49A7" w:rsidRDefault="008F324D" w:rsidP="008C4E77">
      <w:pPr>
        <w:rPr>
          <w:del w:id="860" w:author="Giulia Costantini" w:date="2015-11-01T15:06:00Z"/>
          <w:rFonts w:cs="Arial"/>
          <w:lang w:val="en-GB"/>
          <w:rPrChange w:id="861" w:author="Giulia Costantini" w:date="2015-11-01T15:04:00Z">
            <w:rPr>
              <w:del w:id="862" w:author="Giulia Costantini" w:date="2015-11-01T15:06:00Z"/>
              <w:rFonts w:cs="Arial"/>
            </w:rPr>
          </w:rPrChange>
        </w:rPr>
      </w:pPr>
      <w:del w:id="863" w:author="Giulia Costantini" w:date="2015-11-01T15:03:00Z">
        <w:r w:rsidRPr="00EB164F" w:rsidDel="00EB164F">
          <w:rPr>
            <w:rFonts w:cs="Arial"/>
            <w:lang w:val="en-GB"/>
            <w:rPrChange w:id="864" w:author="Giulia Costantini" w:date="2015-11-01T15:04:00Z">
              <w:rPr>
                <w:rFonts w:cs="Arial"/>
              </w:rPr>
            </w:rPrChange>
          </w:rPr>
          <w:delText xml:space="preserve">Als </w:delText>
        </w:r>
        <w:r w:rsidR="00CE644D" w:rsidRPr="00EB164F" w:rsidDel="00EB164F">
          <w:rPr>
            <w:rFonts w:cs="Arial"/>
            <w:lang w:val="en-GB"/>
            <w:rPrChange w:id="865" w:author="Giulia Costantini" w:date="2015-11-01T15:04:00Z">
              <w:rPr>
                <w:rFonts w:cs="Arial"/>
              </w:rPr>
            </w:rPrChange>
          </w:rPr>
          <w:delText xml:space="preserve">een onderdeel (practicumopdracht en/of tentamen) </w:delText>
        </w:r>
        <w:r w:rsidR="00F14AF0" w:rsidRPr="00EB164F" w:rsidDel="00EB164F">
          <w:rPr>
            <w:rFonts w:cs="Arial"/>
            <w:lang w:val="en-GB"/>
            <w:rPrChange w:id="866" w:author="Giulia Costantini" w:date="2015-11-01T15:04:00Z">
              <w:rPr>
                <w:rFonts w:cs="Arial"/>
              </w:rPr>
            </w:rPrChange>
          </w:rPr>
          <w:delText xml:space="preserve">een onvoldoende is, dan kun je het tentamen </w:delText>
        </w:r>
      </w:del>
      <w:ins w:id="867" w:author="Youri Tjang" w:date="2015-07-13T16:05:00Z">
        <w:del w:id="868" w:author="Giulia Costantini" w:date="2015-11-01T15:03:00Z">
          <w:r w:rsidR="00C43FA2" w:rsidRPr="00EB164F" w:rsidDel="00EB164F">
            <w:rPr>
              <w:rFonts w:cs="Arial"/>
              <w:lang w:val="en-GB"/>
              <w:rPrChange w:id="869" w:author="Giulia Costantini" w:date="2015-11-01T15:04:00Z">
                <w:rPr>
                  <w:rFonts w:cs="Arial"/>
                </w:rPr>
              </w:rPrChange>
            </w:rPr>
            <w:delText xml:space="preserve">dat onderdeel </w:delText>
          </w:r>
        </w:del>
      </w:ins>
      <w:del w:id="870" w:author="Giulia Costantini" w:date="2015-11-01T15:03:00Z">
        <w:r w:rsidR="00F14AF0" w:rsidRPr="00EB164F" w:rsidDel="00EB164F">
          <w:rPr>
            <w:rFonts w:cs="Arial"/>
            <w:lang w:val="en-GB"/>
            <w:rPrChange w:id="871" w:author="Giulia Costantini" w:date="2015-11-01T15:04:00Z">
              <w:rPr>
                <w:rFonts w:cs="Arial"/>
              </w:rPr>
            </w:rPrChange>
          </w:rPr>
          <w:delText>herkansen</w:delText>
        </w:r>
      </w:del>
      <w:ins w:id="872" w:author="Youri Tjang" w:date="2015-07-13T16:05:00Z">
        <w:del w:id="873" w:author="Giulia Costantini" w:date="2015-11-01T15:03:00Z">
          <w:r w:rsidR="00C43FA2" w:rsidRPr="00EB164F" w:rsidDel="00EB164F">
            <w:rPr>
              <w:rFonts w:cs="Arial"/>
              <w:lang w:val="en-GB"/>
              <w:rPrChange w:id="874" w:author="Giulia Costantini" w:date="2015-11-01T15:04:00Z">
                <w:rPr>
                  <w:rFonts w:cs="Arial"/>
                </w:rPr>
              </w:rPrChange>
            </w:rPr>
            <w:delText xml:space="preserve">. </w:delText>
          </w:r>
        </w:del>
      </w:ins>
      <w:del w:id="875" w:author="Giulia Costantini" w:date="2015-11-01T15:03:00Z">
        <w:r w:rsidR="00F14AF0" w:rsidRPr="00EB164F" w:rsidDel="00EB164F">
          <w:rPr>
            <w:rFonts w:cs="Arial"/>
            <w:lang w:val="en-GB"/>
            <w:rPrChange w:id="876" w:author="Giulia Costantini" w:date="2015-11-01T15:04:00Z">
              <w:rPr>
                <w:rFonts w:cs="Arial"/>
              </w:rPr>
            </w:rPrChange>
          </w:rPr>
          <w:delText xml:space="preserve"> i</w:delText>
        </w:r>
      </w:del>
      <w:ins w:id="877" w:author="Youri Tjang" w:date="2015-07-13T16:05:00Z">
        <w:del w:id="878" w:author="Giulia Costantini" w:date="2015-11-01T15:03:00Z">
          <w:r w:rsidR="00C43FA2" w:rsidRPr="00EB164F" w:rsidDel="00EB164F">
            <w:rPr>
              <w:rFonts w:cs="Arial"/>
              <w:lang w:val="en-GB"/>
              <w:rPrChange w:id="879" w:author="Giulia Costantini" w:date="2015-11-01T15:04:00Z">
                <w:rPr>
                  <w:rFonts w:cs="Arial"/>
                </w:rPr>
              </w:rPrChange>
            </w:rPr>
            <w:delText>I</w:delText>
          </w:r>
        </w:del>
      </w:ins>
      <w:del w:id="880" w:author="Giulia Costantini" w:date="2015-11-01T15:03:00Z">
        <w:r w:rsidR="00F14AF0" w:rsidRPr="00EB164F" w:rsidDel="00EB164F">
          <w:rPr>
            <w:rFonts w:cs="Arial"/>
            <w:lang w:val="en-GB"/>
            <w:rPrChange w:id="881" w:author="Giulia Costantini" w:date="2015-11-01T15:04:00Z">
              <w:rPr>
                <w:rFonts w:cs="Arial"/>
              </w:rPr>
            </w:rPrChange>
          </w:rPr>
          <w:delText xml:space="preserve">n </w:delText>
        </w:r>
        <w:r w:rsidR="00697DB4" w:rsidRPr="00EB164F" w:rsidDel="00EB164F">
          <w:rPr>
            <w:rFonts w:cs="Arial"/>
            <w:lang w:val="en-GB"/>
            <w:rPrChange w:id="882" w:author="Giulia Costantini" w:date="2015-11-01T15:04:00Z">
              <w:rPr>
                <w:rFonts w:cs="Arial"/>
              </w:rPr>
            </w:rPrChange>
          </w:rPr>
          <w:delText>week 10</w:delText>
        </w:r>
        <w:r w:rsidR="00F14AF0" w:rsidRPr="00EB164F" w:rsidDel="00EB164F">
          <w:rPr>
            <w:rFonts w:cs="Arial"/>
            <w:lang w:val="en-GB"/>
            <w:rPrChange w:id="883" w:author="Giulia Costantini" w:date="2015-11-01T15:04:00Z">
              <w:rPr>
                <w:rFonts w:cs="Arial"/>
              </w:rPr>
            </w:rPrChange>
          </w:rPr>
          <w:delText xml:space="preserve"> van </w:delText>
        </w:r>
        <w:r w:rsidR="008C4E77" w:rsidRPr="00EB164F" w:rsidDel="00EB164F">
          <w:rPr>
            <w:rFonts w:cs="Arial"/>
            <w:lang w:val="en-GB"/>
            <w:rPrChange w:id="884" w:author="Giulia Costantini" w:date="2015-11-01T15:04:00Z">
              <w:rPr>
                <w:rFonts w:cs="Arial"/>
              </w:rPr>
            </w:rPrChange>
          </w:rPr>
          <w:delText xml:space="preserve">de </w:delText>
        </w:r>
        <w:r w:rsidR="00697DB4" w:rsidRPr="00EB164F" w:rsidDel="00EB164F">
          <w:rPr>
            <w:rFonts w:cs="Arial"/>
            <w:lang w:val="en-GB"/>
            <w:rPrChange w:id="885" w:author="Giulia Costantini" w:date="2015-11-01T15:04:00Z">
              <w:rPr>
                <w:rFonts w:cs="Arial"/>
              </w:rPr>
            </w:rPrChange>
          </w:rPr>
          <w:delText>op</w:delText>
        </w:r>
        <w:r w:rsidR="008C4E77" w:rsidRPr="00EB164F" w:rsidDel="00EB164F">
          <w:rPr>
            <w:rFonts w:cs="Arial"/>
            <w:lang w:val="en-GB"/>
            <w:rPrChange w:id="886" w:author="Giulia Costantini" w:date="2015-11-01T15:04:00Z">
              <w:rPr>
                <w:rFonts w:cs="Arial"/>
              </w:rPr>
            </w:rPrChange>
          </w:rPr>
          <w:delText>volgende onderwijsperiode</w:delText>
        </w:r>
      </w:del>
      <w:ins w:id="887" w:author="Youri Tjang" w:date="2015-07-13T16:06:00Z">
        <w:del w:id="888" w:author="Giulia Costantini" w:date="2015-11-01T15:03:00Z">
          <w:r w:rsidR="00C43FA2" w:rsidRPr="00EB164F" w:rsidDel="00EB164F">
            <w:rPr>
              <w:rFonts w:cs="Arial"/>
              <w:lang w:val="en-GB"/>
              <w:rPrChange w:id="889" w:author="Giulia Costantini" w:date="2015-11-01T15:04:00Z">
                <w:rPr>
                  <w:rFonts w:cs="Arial"/>
                </w:rPr>
              </w:rPrChange>
            </w:rPr>
            <w:delText xml:space="preserve"> in het hertentamen</w:delText>
          </w:r>
        </w:del>
      </w:ins>
      <w:del w:id="890" w:author="Giulia Costantini" w:date="2015-11-01T15:03:00Z">
        <w:r w:rsidR="008C4E77" w:rsidRPr="00EB164F" w:rsidDel="00EB164F">
          <w:rPr>
            <w:rFonts w:cs="Arial"/>
            <w:lang w:val="en-GB"/>
            <w:rPrChange w:id="891" w:author="Giulia Costantini" w:date="2015-11-01T15:04:00Z">
              <w:rPr>
                <w:rFonts w:cs="Arial"/>
              </w:rPr>
            </w:rPrChange>
          </w:rPr>
          <w:delText xml:space="preserve">. </w:delText>
        </w:r>
        <w:r w:rsidR="00CE644D" w:rsidRPr="00EB164F" w:rsidDel="00EB164F">
          <w:rPr>
            <w:rFonts w:cs="Arial"/>
            <w:lang w:val="en-GB"/>
            <w:rPrChange w:id="892" w:author="Giulia Costantini" w:date="2015-11-01T15:04:00Z">
              <w:rPr>
                <w:rFonts w:cs="Arial"/>
              </w:rPr>
            </w:rPrChange>
          </w:rPr>
          <w:delText xml:space="preserve">De deadline voor de </w:delText>
        </w:r>
        <w:commentRangeStart w:id="893"/>
        <w:r w:rsidR="00184099" w:rsidRPr="00EB164F" w:rsidDel="00EB164F">
          <w:rPr>
            <w:rFonts w:cs="Arial"/>
            <w:lang w:val="en-GB"/>
            <w:rPrChange w:id="894" w:author="Giulia Costantini" w:date="2015-11-01T15:04:00Z">
              <w:rPr>
                <w:rFonts w:cs="Arial"/>
              </w:rPr>
            </w:rPrChange>
          </w:rPr>
          <w:delText xml:space="preserve">practicumopdrachtherkansing </w:delText>
        </w:r>
        <w:commentRangeEnd w:id="893"/>
        <w:r w:rsidR="008E2613" w:rsidDel="00EB164F">
          <w:rPr>
            <w:rStyle w:val="Verwijzingopmerking"/>
          </w:rPr>
          <w:commentReference w:id="893"/>
        </w:r>
        <w:r w:rsidR="00CE644D" w:rsidRPr="00EB164F" w:rsidDel="00EB164F">
          <w:rPr>
            <w:rFonts w:cs="Arial"/>
            <w:lang w:val="en-GB"/>
            <w:rPrChange w:id="895" w:author="Giulia Costantini" w:date="2015-11-01T15:04:00Z">
              <w:rPr>
                <w:rFonts w:cs="Arial"/>
              </w:rPr>
            </w:rPrChange>
          </w:rPr>
          <w:delText>is in week 9 van de opvolgende onderwijsperiode.</w:delText>
        </w:r>
      </w:del>
    </w:p>
    <w:p w14:paraId="54DA4433" w14:textId="0A468194" w:rsidR="00F14AF0" w:rsidDel="00DE49A7" w:rsidRDefault="00F14AF0" w:rsidP="00F14AF0">
      <w:pPr>
        <w:pStyle w:val="Kop2"/>
        <w:ind w:left="0" w:firstLine="0"/>
        <w:rPr>
          <w:del w:id="896" w:author="Giulia Costantini" w:date="2015-11-01T15:06:00Z"/>
          <w:bCs/>
        </w:rPr>
      </w:pPr>
      <w:del w:id="897" w:author="Giulia Costantini" w:date="2015-11-01T15:06:00Z">
        <w:r w:rsidDel="00DE49A7">
          <w:rPr>
            <w:bCs/>
          </w:rPr>
          <w:delText>3.3 Inzage</w:delText>
        </w:r>
      </w:del>
    </w:p>
    <w:p w14:paraId="31A9E235" w14:textId="0216F3C5" w:rsidR="00F14AF0" w:rsidRPr="001E1041" w:rsidDel="00DE49A7" w:rsidRDefault="008F324D" w:rsidP="00F14AF0">
      <w:pPr>
        <w:rPr>
          <w:del w:id="898" w:author="Giulia Costantini" w:date="2015-11-01T15:06:00Z"/>
          <w:rFonts w:cs="Arial"/>
        </w:rPr>
      </w:pPr>
      <w:del w:id="899" w:author="Giulia Costantini" w:date="2015-11-01T15:06:00Z">
        <w:r w:rsidDel="00DE49A7">
          <w:rPr>
            <w:rFonts w:cs="Arial"/>
          </w:rPr>
          <w:delText>In lesweek 4 van de volgende onderwijsperiode</w:delText>
        </w:r>
        <w:r w:rsidR="00697DB4" w:rsidDel="00DE49A7">
          <w:rPr>
            <w:rFonts w:cs="Arial"/>
          </w:rPr>
          <w:delText xml:space="preserve"> kun je </w:delText>
        </w:r>
        <w:r w:rsidDel="00DE49A7">
          <w:rPr>
            <w:rFonts w:cs="Arial"/>
          </w:rPr>
          <w:delText xml:space="preserve">je tentamen inzien. </w:delText>
        </w:r>
      </w:del>
      <w:ins w:id="900" w:author="Youri Tjang" w:date="2015-07-13T16:05:00Z">
        <w:del w:id="901" w:author="Giulia Costantini" w:date="2015-11-01T15:06:00Z">
          <w:r w:rsidR="00C43FA2" w:rsidDel="00DE49A7">
            <w:rPr>
              <w:rFonts w:cs="Arial"/>
            </w:rPr>
            <w:delText>Het tentemen kun je inzien conform de regeling in de hogeschoogids.</w:delText>
          </w:r>
        </w:del>
      </w:ins>
    </w:p>
    <w:p w14:paraId="58C13058" w14:textId="431889F8" w:rsidR="00840CFD" w:rsidRDefault="00573994" w:rsidP="00DE49A7">
      <w:pPr>
        <w:rPr>
          <w:rFonts w:cs="Arial"/>
          <w:b/>
        </w:rPr>
        <w:pPrChange w:id="902" w:author="Giulia Costantini" w:date="2015-11-01T15:06:00Z">
          <w:pPr>
            <w:spacing w:line="360" w:lineRule="auto"/>
          </w:pPr>
        </w:pPrChange>
      </w:pPr>
      <w:r>
        <w:rPr>
          <w:rFonts w:cs="Arial"/>
          <w:b/>
        </w:rPr>
        <w:br w:type="page"/>
      </w:r>
    </w:p>
    <w:p w14:paraId="0C82BA94" w14:textId="7547E1AE" w:rsidR="004F1B1E" w:rsidDel="00B77607" w:rsidRDefault="004F1B1E" w:rsidP="004F1B1E">
      <w:pPr>
        <w:spacing w:line="360" w:lineRule="auto"/>
        <w:rPr>
          <w:del w:id="903" w:author="Giulia Costantini" w:date="2015-11-01T15:22:00Z"/>
          <w:rFonts w:cs="Arial"/>
          <w:lang w:val="nl-NL"/>
        </w:rPr>
      </w:pPr>
      <w:del w:id="904" w:author="Giulia Costantini" w:date="2015-11-01T15:22:00Z">
        <w:r w:rsidDel="00B77607">
          <w:rPr>
            <w:rFonts w:cs="Arial"/>
            <w:b/>
            <w:lang w:val="nl-NL"/>
          </w:rPr>
          <w:lastRenderedPageBreak/>
          <w:delText xml:space="preserve">Bijlage </w:delText>
        </w:r>
      </w:del>
      <w:ins w:id="905" w:author="Giulia Costantini" w:date="2015-11-01T15:22:00Z">
        <w:r w:rsidR="00B77607">
          <w:rPr>
            <w:rFonts w:cs="Arial"/>
            <w:b/>
            <w:lang w:val="nl-NL"/>
          </w:rPr>
          <w:t>Attachment</w:t>
        </w:r>
        <w:bookmarkStart w:id="906" w:name="_GoBack"/>
        <w:bookmarkEnd w:id="906"/>
        <w:r w:rsidR="00B77607">
          <w:rPr>
            <w:rFonts w:cs="Arial"/>
            <w:b/>
            <w:lang w:val="nl-NL"/>
          </w:rPr>
          <w:t xml:space="preserve"> </w:t>
        </w:r>
      </w:ins>
      <w:r>
        <w:rPr>
          <w:rFonts w:cs="Arial"/>
          <w:b/>
          <w:lang w:val="nl-NL"/>
        </w:rPr>
        <w:t xml:space="preserve">1. </w:t>
      </w:r>
      <w:del w:id="907" w:author="Giulia Costantini" w:date="2015-11-01T15:06:00Z">
        <w:r w:rsidDel="00DE49A7">
          <w:rPr>
            <w:rFonts w:cs="Arial"/>
            <w:b/>
            <w:lang w:val="nl-NL"/>
          </w:rPr>
          <w:delText>Toetsmatrijs</w:delText>
        </w:r>
      </w:del>
      <w:ins w:id="908" w:author="Giulia Costantini" w:date="2015-11-01T15:06:00Z">
        <w:r w:rsidR="00DE49A7">
          <w:rPr>
            <w:rFonts w:cs="Arial"/>
            <w:b/>
            <w:lang w:val="nl-NL"/>
          </w:rPr>
          <w:t>Assessment matrix</w:t>
        </w:r>
      </w:ins>
    </w:p>
    <w:p w14:paraId="0E3C715F" w14:textId="77777777" w:rsidR="004F1B1E" w:rsidRDefault="004F1B1E" w:rsidP="00B77607">
      <w:pPr>
        <w:spacing w:line="360" w:lineRule="auto"/>
        <w:rPr>
          <w:rFonts w:cs="Arial"/>
          <w:b/>
          <w:lang w:val="nl-NL"/>
        </w:rPr>
        <w:pPrChange w:id="909" w:author="Giulia Costantini" w:date="2015-11-01T15:22:00Z">
          <w:pPr/>
        </w:pPrChange>
      </w:pPr>
    </w:p>
    <w:p w14:paraId="3FD6066E" w14:textId="77777777" w:rsidR="004F1B1E" w:rsidRDefault="004F1B1E" w:rsidP="004F1B1E">
      <w:pPr>
        <w:rPr>
          <w:rFonts w:cs="Arial"/>
          <w:b/>
          <w:lang w:val="nl-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6144"/>
        <w:gridCol w:w="2644"/>
      </w:tblGrid>
      <w:tr w:rsidR="004F1B1E" w14:paraId="701BA4BD" w14:textId="77777777" w:rsidTr="00B9646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774A" w14:textId="77777777" w:rsidR="004F1B1E" w:rsidRPr="00B77607" w:rsidRDefault="004F1B1E">
            <w:pPr>
              <w:spacing w:line="276" w:lineRule="auto"/>
              <w:ind w:left="400"/>
              <w:rPr>
                <w:rFonts w:cs="Arial"/>
                <w:b/>
                <w:color w:val="FF0000"/>
                <w:lang w:val="nl-NL"/>
                <w:rPrChange w:id="910" w:author="Giulia Costantini" w:date="2015-11-01T15:22:00Z">
                  <w:rPr>
                    <w:rFonts w:cs="Arial"/>
                    <w:b/>
                    <w:lang w:val="nl-NL"/>
                  </w:rPr>
                </w:rPrChange>
              </w:rPr>
            </w:pPr>
          </w:p>
        </w:tc>
        <w:tc>
          <w:tcPr>
            <w:tcW w:w="6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16BD" w14:textId="77777777" w:rsidR="004F1B1E" w:rsidRPr="00B77607" w:rsidRDefault="004F1B1E">
            <w:pPr>
              <w:spacing w:line="276" w:lineRule="auto"/>
              <w:jc w:val="both"/>
              <w:rPr>
                <w:rFonts w:cs="Arial"/>
                <w:b/>
                <w:color w:val="FF0000"/>
                <w:lang w:val="nl-NL"/>
                <w:rPrChange w:id="911" w:author="Giulia Costantini" w:date="2015-11-01T15:22:00Z">
                  <w:rPr>
                    <w:rFonts w:cs="Arial"/>
                    <w:b/>
                    <w:lang w:val="nl-NL"/>
                  </w:rPr>
                </w:rPrChange>
              </w:rPr>
            </w:pPr>
            <w:r w:rsidRPr="00B77607">
              <w:rPr>
                <w:rFonts w:cs="Arial"/>
                <w:b/>
                <w:color w:val="FF0000"/>
                <w:lang w:val="nl-NL"/>
                <w:rPrChange w:id="912" w:author="Giulia Costantini" w:date="2015-11-01T15:22:00Z">
                  <w:rPr>
                    <w:rFonts w:cs="Arial"/>
                    <w:b/>
                    <w:lang w:val="nl-NL"/>
                  </w:rPr>
                </w:rPrChange>
              </w:rPr>
              <w:t>Leerdoelen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4E17" w14:textId="77777777" w:rsidR="004F1B1E" w:rsidRPr="00B77607" w:rsidRDefault="004F1B1E">
            <w:pPr>
              <w:spacing w:line="276" w:lineRule="auto"/>
              <w:rPr>
                <w:rFonts w:cs="Arial"/>
                <w:b/>
                <w:color w:val="FF0000"/>
                <w:lang w:val="nl-NL"/>
                <w:rPrChange w:id="913" w:author="Giulia Costantini" w:date="2015-11-01T15:22:00Z">
                  <w:rPr>
                    <w:rFonts w:cs="Arial"/>
                    <w:b/>
                    <w:lang w:val="nl-NL"/>
                  </w:rPr>
                </w:rPrChange>
              </w:rPr>
            </w:pPr>
            <w:r w:rsidRPr="00B77607">
              <w:rPr>
                <w:rFonts w:cs="Arial"/>
                <w:b/>
                <w:color w:val="FF0000"/>
                <w:lang w:val="nl-NL"/>
                <w:rPrChange w:id="914" w:author="Giulia Costantini" w:date="2015-11-01T15:22:00Z">
                  <w:rPr>
                    <w:rFonts w:cs="Arial"/>
                    <w:b/>
                    <w:lang w:val="nl-NL"/>
                  </w:rPr>
                </w:rPrChange>
              </w:rPr>
              <w:t>Vraag</w:t>
            </w:r>
          </w:p>
        </w:tc>
      </w:tr>
      <w:tr w:rsidR="004F1B1E" w14:paraId="35C551F0" w14:textId="77777777" w:rsidTr="00A26468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E570" w14:textId="3243CE8B" w:rsidR="004F1B1E" w:rsidRPr="00B77607" w:rsidRDefault="006B730B" w:rsidP="006B730B">
            <w:pPr>
              <w:pStyle w:val="Lijstalinea"/>
              <w:ind w:left="0"/>
              <w:rPr>
                <w:rFonts w:cs="Arial"/>
                <w:color w:val="FF0000"/>
                <w:szCs w:val="20"/>
                <w:rPrChange w:id="915" w:author="Giulia Costantini" w:date="2015-11-01T15:22:00Z">
                  <w:rPr>
                    <w:rFonts w:cs="Arial"/>
                    <w:szCs w:val="20"/>
                  </w:rPr>
                </w:rPrChange>
              </w:rPr>
            </w:pPr>
            <w:r w:rsidRPr="00B77607">
              <w:rPr>
                <w:rFonts w:cs="Arial"/>
                <w:color w:val="FF0000"/>
                <w:szCs w:val="20"/>
                <w:rPrChange w:id="916" w:author="Giulia Costantini" w:date="2015-11-01T15:22:00Z">
                  <w:rPr>
                    <w:rFonts w:cs="Arial"/>
                    <w:szCs w:val="20"/>
                  </w:rPr>
                </w:rPrChange>
              </w:rPr>
              <w:t>1</w:t>
            </w:r>
          </w:p>
        </w:tc>
        <w:tc>
          <w:tcPr>
            <w:tcW w:w="6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E06A" w14:textId="5B63A98B" w:rsidR="004F1B1E" w:rsidRPr="00B77607" w:rsidRDefault="00651D09" w:rsidP="00A26468">
            <w:pPr>
              <w:tabs>
                <w:tab w:val="left" w:pos="-1440"/>
                <w:tab w:val="left" w:pos="-720"/>
                <w:tab w:val="left" w:pos="0"/>
                <w:tab w:val="left" w:pos="326"/>
                <w:tab w:val="left" w:pos="1440"/>
                <w:tab w:val="left" w:pos="2160"/>
              </w:tabs>
              <w:rPr>
                <w:rFonts w:cs="Arial"/>
                <w:color w:val="FF0000"/>
                <w:rPrChange w:id="917" w:author="Giulia Costantini" w:date="2015-11-01T15:22:00Z">
                  <w:rPr>
                    <w:rFonts w:cs="Arial"/>
                  </w:rPr>
                </w:rPrChange>
              </w:rPr>
            </w:pPr>
            <w:r w:rsidRPr="00B77607">
              <w:rPr>
                <w:rFonts w:cs="Arial"/>
                <w:color w:val="FF0000"/>
                <w:rPrChange w:id="918" w:author="Giulia Costantini" w:date="2015-11-01T15:22:00Z">
                  <w:rPr>
                    <w:rFonts w:cs="Arial"/>
                  </w:rPr>
                </w:rPrChange>
              </w:rPr>
              <w:t>Je bent bekend met concepten van datastructuren en algoritmen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71D8C" w14:textId="5E77C977" w:rsidR="004F1B1E" w:rsidRPr="00B77607" w:rsidRDefault="00651D09" w:rsidP="00B96467">
            <w:pPr>
              <w:spacing w:line="276" w:lineRule="auto"/>
              <w:rPr>
                <w:rFonts w:cs="Arial"/>
                <w:color w:val="FF0000"/>
                <w:lang w:val="nl-NL"/>
                <w:rPrChange w:id="919" w:author="Giulia Costantini" w:date="2015-11-01T15:22:00Z">
                  <w:rPr>
                    <w:rFonts w:cs="Arial"/>
                    <w:lang w:val="nl-NL"/>
                  </w:rPr>
                </w:rPrChange>
              </w:rPr>
            </w:pPr>
            <w:r w:rsidRPr="00B77607">
              <w:rPr>
                <w:rFonts w:cs="Arial"/>
                <w:color w:val="FF0000"/>
                <w:lang w:val="nl-NL"/>
                <w:rPrChange w:id="920" w:author="Giulia Costantini" w:date="2015-11-01T15:22:00Z">
                  <w:rPr>
                    <w:rFonts w:cs="Arial"/>
                    <w:lang w:val="nl-NL"/>
                  </w:rPr>
                </w:rPrChange>
              </w:rPr>
              <w:t>T</w:t>
            </w:r>
            <w:r w:rsidR="00CE644D" w:rsidRPr="00B77607">
              <w:rPr>
                <w:rFonts w:cs="Arial"/>
                <w:color w:val="FF0000"/>
                <w:lang w:val="nl-NL"/>
                <w:rPrChange w:id="921" w:author="Giulia Costantini" w:date="2015-11-01T15:22:00Z">
                  <w:rPr>
                    <w:rFonts w:cs="Arial"/>
                    <w:lang w:val="nl-NL"/>
                  </w:rPr>
                </w:rPrChange>
              </w:rPr>
              <w:t>entamen</w:t>
            </w:r>
          </w:p>
        </w:tc>
      </w:tr>
      <w:tr w:rsidR="004F1B1E" w14:paraId="3664BDE7" w14:textId="77777777" w:rsidTr="00A26468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52200" w14:textId="7DE82093" w:rsidR="004F1B1E" w:rsidRPr="00B77607" w:rsidRDefault="006B730B" w:rsidP="006B730B">
            <w:pPr>
              <w:rPr>
                <w:rFonts w:cs="Arial"/>
                <w:color w:val="FF0000"/>
                <w:rPrChange w:id="922" w:author="Giulia Costantini" w:date="2015-11-01T15:22:00Z">
                  <w:rPr>
                    <w:rFonts w:cs="Arial"/>
                  </w:rPr>
                </w:rPrChange>
              </w:rPr>
            </w:pPr>
            <w:r w:rsidRPr="00B77607">
              <w:rPr>
                <w:rFonts w:cs="Arial"/>
                <w:color w:val="FF0000"/>
                <w:rPrChange w:id="923" w:author="Giulia Costantini" w:date="2015-11-01T15:22:00Z">
                  <w:rPr>
                    <w:rFonts w:cs="Arial"/>
                  </w:rPr>
                </w:rPrChange>
              </w:rPr>
              <w:t>2</w:t>
            </w:r>
          </w:p>
        </w:tc>
        <w:tc>
          <w:tcPr>
            <w:tcW w:w="6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5496" w14:textId="44AFD194" w:rsidR="004F1B1E" w:rsidRPr="00B77607" w:rsidRDefault="00651D09" w:rsidP="00A26468">
            <w:pPr>
              <w:tabs>
                <w:tab w:val="left" w:pos="-1440"/>
                <w:tab w:val="left" w:pos="-720"/>
                <w:tab w:val="left" w:pos="0"/>
                <w:tab w:val="left" w:pos="326"/>
                <w:tab w:val="left" w:pos="1440"/>
                <w:tab w:val="left" w:pos="2160"/>
              </w:tabs>
              <w:rPr>
                <w:rFonts w:cs="Arial"/>
                <w:color w:val="FF0000"/>
                <w:rPrChange w:id="924" w:author="Giulia Costantini" w:date="2015-11-01T15:22:00Z">
                  <w:rPr>
                    <w:rFonts w:cs="Arial"/>
                  </w:rPr>
                </w:rPrChange>
              </w:rPr>
            </w:pPr>
            <w:r w:rsidRPr="00B77607">
              <w:rPr>
                <w:rFonts w:cs="Arial"/>
                <w:color w:val="FF0000"/>
                <w:rPrChange w:id="925" w:author="Giulia Costantini" w:date="2015-11-01T15:22:00Z">
                  <w:rPr>
                    <w:rFonts w:cs="Arial"/>
                  </w:rPr>
                </w:rPrChange>
              </w:rPr>
              <w:t>Je kan fundamentele datastructuren en algoritmes zelf implementeren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B843" w14:textId="6A3BC76F" w:rsidR="00B96467" w:rsidRPr="00B77607" w:rsidRDefault="00651D09">
            <w:pPr>
              <w:spacing w:line="276" w:lineRule="auto"/>
              <w:rPr>
                <w:rFonts w:cs="Arial"/>
                <w:color w:val="FF0000"/>
                <w:lang w:val="nl-NL"/>
                <w:rPrChange w:id="926" w:author="Giulia Costantini" w:date="2015-11-01T15:22:00Z">
                  <w:rPr>
                    <w:rFonts w:cs="Arial"/>
                    <w:lang w:val="nl-NL"/>
                  </w:rPr>
                </w:rPrChange>
              </w:rPr>
            </w:pPr>
            <w:r w:rsidRPr="00B77607">
              <w:rPr>
                <w:rFonts w:cs="Arial"/>
                <w:color w:val="FF0000"/>
                <w:lang w:val="nl-NL"/>
                <w:rPrChange w:id="927" w:author="Giulia Costantini" w:date="2015-11-01T15:22:00Z">
                  <w:rPr>
                    <w:rFonts w:cs="Arial"/>
                    <w:lang w:val="nl-NL"/>
                  </w:rPr>
                </w:rPrChange>
              </w:rPr>
              <w:t>Practicumopdracht</w:t>
            </w:r>
          </w:p>
        </w:tc>
      </w:tr>
      <w:tr w:rsidR="004F1B1E" w14:paraId="4943F670" w14:textId="77777777" w:rsidTr="00A26468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1F68" w14:textId="4D3699BE" w:rsidR="004F1B1E" w:rsidRPr="00B77607" w:rsidRDefault="006B730B" w:rsidP="006B730B">
            <w:pPr>
              <w:pStyle w:val="Lijstalinea"/>
              <w:ind w:left="0"/>
              <w:rPr>
                <w:rFonts w:cs="Arial"/>
                <w:color w:val="FF0000"/>
                <w:szCs w:val="20"/>
                <w:rPrChange w:id="928" w:author="Giulia Costantini" w:date="2015-11-01T15:22:00Z">
                  <w:rPr>
                    <w:rFonts w:cs="Arial"/>
                    <w:szCs w:val="20"/>
                  </w:rPr>
                </w:rPrChange>
              </w:rPr>
            </w:pPr>
            <w:r w:rsidRPr="00B77607">
              <w:rPr>
                <w:rFonts w:cs="Arial"/>
                <w:color w:val="FF0000"/>
                <w:szCs w:val="20"/>
                <w:rPrChange w:id="929" w:author="Giulia Costantini" w:date="2015-11-01T15:22:00Z">
                  <w:rPr>
                    <w:rFonts w:cs="Arial"/>
                    <w:szCs w:val="20"/>
                  </w:rPr>
                </w:rPrChange>
              </w:rPr>
              <w:t>3</w:t>
            </w:r>
          </w:p>
        </w:tc>
        <w:tc>
          <w:tcPr>
            <w:tcW w:w="6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C67B" w14:textId="4DC30882" w:rsidR="004F1B1E" w:rsidRPr="00B77607" w:rsidRDefault="00CE644D">
            <w:pPr>
              <w:tabs>
                <w:tab w:val="left" w:pos="-1440"/>
                <w:tab w:val="left" w:pos="-720"/>
                <w:tab w:val="left" w:pos="0"/>
                <w:tab w:val="left" w:pos="326"/>
                <w:tab w:val="left" w:pos="1440"/>
                <w:tab w:val="left" w:pos="2160"/>
              </w:tabs>
              <w:rPr>
                <w:rFonts w:cs="Arial"/>
                <w:color w:val="FF0000"/>
                <w:rPrChange w:id="930" w:author="Giulia Costantini" w:date="2015-11-01T15:22:00Z">
                  <w:rPr>
                    <w:rFonts w:cs="Arial"/>
                  </w:rPr>
                </w:rPrChange>
              </w:rPr>
            </w:pPr>
            <w:r w:rsidRPr="00B77607">
              <w:rPr>
                <w:rFonts w:cs="Arial"/>
                <w:color w:val="FF0000"/>
                <w:rPrChange w:id="931" w:author="Giulia Costantini" w:date="2015-11-01T15:22:00Z">
                  <w:rPr>
                    <w:rFonts w:cs="Arial"/>
                  </w:rPr>
                </w:rPrChange>
              </w:rPr>
              <w:t>Je kan de efficiency van algoritmen (tijd en resource) analyseren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CBBE" w14:textId="5A8A6D45" w:rsidR="004F1B1E" w:rsidRPr="00B77607" w:rsidRDefault="00651D09">
            <w:pPr>
              <w:spacing w:line="276" w:lineRule="auto"/>
              <w:rPr>
                <w:rFonts w:cs="Arial"/>
                <w:color w:val="FF0000"/>
                <w:lang w:val="nl-NL"/>
                <w:rPrChange w:id="932" w:author="Giulia Costantini" w:date="2015-11-01T15:22:00Z">
                  <w:rPr>
                    <w:rFonts w:cs="Arial"/>
                    <w:lang w:val="nl-NL"/>
                  </w:rPr>
                </w:rPrChange>
              </w:rPr>
            </w:pPr>
            <w:r w:rsidRPr="00B77607">
              <w:rPr>
                <w:rFonts w:cs="Arial"/>
                <w:color w:val="FF0000"/>
                <w:lang w:val="nl-NL"/>
                <w:rPrChange w:id="933" w:author="Giulia Costantini" w:date="2015-11-01T15:22:00Z">
                  <w:rPr>
                    <w:rFonts w:cs="Arial"/>
                    <w:lang w:val="nl-NL"/>
                  </w:rPr>
                </w:rPrChange>
              </w:rPr>
              <w:t>Tentamen</w:t>
            </w:r>
            <w:ins w:id="934" w:author="Youri Tjang" w:date="2015-07-13T16:07:00Z">
              <w:r w:rsidR="00AB5415" w:rsidRPr="00B77607">
                <w:rPr>
                  <w:rFonts w:cs="Arial"/>
                  <w:color w:val="FF0000"/>
                  <w:lang w:val="nl-NL"/>
                  <w:rPrChange w:id="935" w:author="Giulia Costantini" w:date="2015-11-01T15:22:00Z">
                    <w:rPr>
                      <w:rFonts w:cs="Arial"/>
                      <w:lang w:val="nl-NL"/>
                    </w:rPr>
                  </w:rPrChange>
                </w:rPr>
                <w:t>, Practicumopdracht</w:t>
              </w:r>
            </w:ins>
          </w:p>
        </w:tc>
      </w:tr>
      <w:tr w:rsidR="004F1B1E" w14:paraId="6D8122D8" w14:textId="77777777" w:rsidTr="00A26468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0C4A" w14:textId="42B4EF0E" w:rsidR="004F1B1E" w:rsidRPr="00B77607" w:rsidRDefault="006B730B" w:rsidP="006B730B">
            <w:pPr>
              <w:pStyle w:val="Lijstalinea"/>
              <w:ind w:left="0"/>
              <w:rPr>
                <w:rFonts w:cs="Arial"/>
                <w:color w:val="FF0000"/>
                <w:szCs w:val="20"/>
                <w:rPrChange w:id="936" w:author="Giulia Costantini" w:date="2015-11-01T15:22:00Z">
                  <w:rPr>
                    <w:rFonts w:cs="Arial"/>
                    <w:szCs w:val="20"/>
                  </w:rPr>
                </w:rPrChange>
              </w:rPr>
            </w:pPr>
            <w:r w:rsidRPr="00B77607">
              <w:rPr>
                <w:rFonts w:cs="Arial"/>
                <w:color w:val="FF0000"/>
                <w:szCs w:val="20"/>
                <w:rPrChange w:id="937" w:author="Giulia Costantini" w:date="2015-11-01T15:22:00Z">
                  <w:rPr>
                    <w:rFonts w:cs="Arial"/>
                    <w:szCs w:val="20"/>
                  </w:rPr>
                </w:rPrChange>
              </w:rPr>
              <w:t>4</w:t>
            </w:r>
          </w:p>
        </w:tc>
        <w:tc>
          <w:tcPr>
            <w:tcW w:w="6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FEF5" w14:textId="77777777" w:rsidR="006B730B" w:rsidRPr="00B77607" w:rsidRDefault="006B730B" w:rsidP="006B730B">
            <w:pPr>
              <w:rPr>
                <w:b/>
                <w:color w:val="FF0000"/>
                <w:kern w:val="28"/>
                <w:sz w:val="24"/>
                <w:rPrChange w:id="938" w:author="Giulia Costantini" w:date="2015-11-01T15:22:00Z">
                  <w:rPr>
                    <w:b/>
                    <w:kern w:val="28"/>
                    <w:sz w:val="24"/>
                  </w:rPr>
                </w:rPrChange>
              </w:rPr>
            </w:pPr>
            <w:r w:rsidRPr="00B77607">
              <w:rPr>
                <w:rFonts w:cs="Arial"/>
                <w:color w:val="FF0000"/>
                <w:rPrChange w:id="939" w:author="Giulia Costantini" w:date="2015-11-01T15:22:00Z">
                  <w:rPr>
                    <w:rFonts w:cs="Arial"/>
                  </w:rPr>
                </w:rPrChange>
              </w:rPr>
              <w:t>Je kan industriestandaard problemen behorende bij algoritmen herkennen en daar het juiste algoritme voor implementeren.</w:t>
            </w:r>
          </w:p>
          <w:p w14:paraId="19AE586A" w14:textId="5C34CF3F" w:rsidR="004F1B1E" w:rsidRPr="00B77607" w:rsidRDefault="004F1B1E" w:rsidP="00A26468">
            <w:pPr>
              <w:tabs>
                <w:tab w:val="left" w:pos="-1440"/>
                <w:tab w:val="left" w:pos="-720"/>
                <w:tab w:val="left" w:pos="0"/>
                <w:tab w:val="left" w:pos="326"/>
                <w:tab w:val="left" w:pos="1440"/>
                <w:tab w:val="left" w:pos="2160"/>
              </w:tabs>
              <w:rPr>
                <w:rFonts w:cs="Arial"/>
                <w:color w:val="FF0000"/>
                <w:lang w:val="nl-NL"/>
                <w:rPrChange w:id="940" w:author="Giulia Costantini" w:date="2015-11-01T15:22:00Z">
                  <w:rPr>
                    <w:rFonts w:cs="Arial"/>
                    <w:lang w:val="nl-NL"/>
                  </w:rPr>
                </w:rPrChange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E612" w14:textId="08BFBBB7" w:rsidR="004F1B1E" w:rsidRPr="00B77607" w:rsidRDefault="00651D09">
            <w:pPr>
              <w:spacing w:line="276" w:lineRule="auto"/>
              <w:rPr>
                <w:rFonts w:cs="Arial"/>
                <w:color w:val="FF0000"/>
                <w:lang w:val="nl-NL"/>
                <w:rPrChange w:id="941" w:author="Giulia Costantini" w:date="2015-11-01T15:22:00Z">
                  <w:rPr>
                    <w:rFonts w:cs="Arial"/>
                    <w:lang w:val="nl-NL"/>
                  </w:rPr>
                </w:rPrChange>
              </w:rPr>
            </w:pPr>
            <w:r w:rsidRPr="00B77607">
              <w:rPr>
                <w:rFonts w:cs="Arial"/>
                <w:color w:val="FF0000"/>
                <w:lang w:val="nl-NL"/>
                <w:rPrChange w:id="942" w:author="Giulia Costantini" w:date="2015-11-01T15:22:00Z">
                  <w:rPr>
                    <w:rFonts w:cs="Arial"/>
                    <w:lang w:val="nl-NL"/>
                  </w:rPr>
                </w:rPrChange>
              </w:rPr>
              <w:t>Practicumopdracht</w:t>
            </w:r>
          </w:p>
        </w:tc>
      </w:tr>
    </w:tbl>
    <w:p w14:paraId="70C862A6" w14:textId="462EE47B" w:rsidR="006B730B" w:rsidRPr="006B730B" w:rsidRDefault="006B730B" w:rsidP="006B730B">
      <w:pPr>
        <w:tabs>
          <w:tab w:val="left" w:pos="-1440"/>
          <w:tab w:val="left" w:pos="-720"/>
          <w:tab w:val="left" w:pos="0"/>
          <w:tab w:val="left" w:pos="326"/>
          <w:tab w:val="left" w:pos="1440"/>
          <w:tab w:val="left" w:pos="2160"/>
        </w:tabs>
        <w:rPr>
          <w:rFonts w:cs="Arial"/>
        </w:rPr>
      </w:pPr>
    </w:p>
    <w:sectPr w:rsidR="006B730B" w:rsidRPr="006B730B" w:rsidSect="00993776">
      <w:pgSz w:w="11906" w:h="16838"/>
      <w:pgMar w:top="720" w:right="1009" w:bottom="720" w:left="1440" w:header="708" w:footer="708" w:gutter="0"/>
      <w:pgNumType w:start="1"/>
      <w:cols w:space="708"/>
      <w:noEndnote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93" w:author="Youri Tjang" w:date="2015-07-13T17:01:00Z" w:initials="Y.S.">
    <w:p w14:paraId="6F3044E9" w14:textId="1FA04408" w:rsidR="008E2613" w:rsidRDefault="008E2613">
      <w:pPr>
        <w:pStyle w:val="Tekstopmerking"/>
      </w:pPr>
      <w:r>
        <w:rPr>
          <w:rStyle w:val="Verwijzingopmerking"/>
        </w:rPr>
        <w:annotationRef/>
      </w:r>
      <w:r>
        <w:t>Eigenlijk wil ik hiervoor een andere opdracht dan de reguliere.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3044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3E184" w14:textId="77777777" w:rsidR="00E70A1D" w:rsidRDefault="00E70A1D">
      <w:r>
        <w:separator/>
      </w:r>
    </w:p>
  </w:endnote>
  <w:endnote w:type="continuationSeparator" w:id="0">
    <w:p w14:paraId="536E7E51" w14:textId="77777777" w:rsidR="00E70A1D" w:rsidRDefault="00E7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G Times 10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charset w:val="00"/>
    <w:family w:val="auto"/>
    <w:pitch w:val="variable"/>
    <w:sig w:usb0="00000287" w:usb1="00000000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MT">
    <w:altName w:val="Times New Roman"/>
    <w:charset w:val="00"/>
    <w:family w:val="auto"/>
    <w:pitch w:val="variable"/>
    <w:sig w:usb0="00000000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5A6B8" w14:textId="3DF6BE60" w:rsidR="002E0A1B" w:rsidRDefault="002E0A1B">
    <w:pPr>
      <w:pStyle w:val="Footercd"/>
    </w:pPr>
    <w:r>
      <w:t>INFDEV0</w:t>
    </w:r>
    <w:r w:rsidR="00063313">
      <w:t>1</w:t>
    </w:r>
    <w:r>
      <w:t>-</w:t>
    </w:r>
    <w:r w:rsidR="00063313">
      <w:t>6A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61333" w14:textId="77777777" w:rsidR="00E70A1D" w:rsidRDefault="00E70A1D">
      <w:r>
        <w:separator/>
      </w:r>
    </w:p>
  </w:footnote>
  <w:footnote w:type="continuationSeparator" w:id="0">
    <w:p w14:paraId="1BBE5A94" w14:textId="77777777" w:rsidR="00E70A1D" w:rsidRDefault="00E70A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CBFD4" w14:textId="77777777" w:rsidR="002E0A1B" w:rsidRDefault="00E70A1D">
    <w:pPr>
      <w:pStyle w:val="Headercd"/>
      <w:rPr>
        <w:b/>
      </w:rPr>
    </w:pPr>
    <w:r>
      <w:object w:dxaOrig="1440" w:dyaOrig="1440" w14:anchorId="13E871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39.2pt;margin-top:.5pt;width:36pt;height:26.3pt;z-index:251657728" o:allowincell="f">
          <v:imagedata r:id="rId1" o:title=""/>
          <w10:wrap type="topAndBottom"/>
        </v:shape>
        <o:OLEObject Type="Embed" ProgID="MSPhotoEd.3" ShapeID="_x0000_s2049" DrawAspect="Content" ObjectID="_1507896504" r:id="rId2"/>
      </w:object>
    </w:r>
    <w:r w:rsidR="002E0A1B">
      <w:t xml:space="preserve">MODUlewijzer </w:t>
    </w:r>
    <w:r w:rsidR="002E0A1B">
      <w:tab/>
      <w:t>Hogeschool Rotterdam/CMI</w:t>
    </w:r>
  </w:p>
  <w:p w14:paraId="6D681988" w14:textId="77777777" w:rsidR="002E0A1B" w:rsidRDefault="002E0A1B">
    <w:pPr>
      <w:spacing w:after="380" w:line="100" w:lineRule="exact"/>
      <w:rPr>
        <w:sz w:val="28"/>
      </w:rPr>
    </w:pPr>
  </w:p>
  <w:p w14:paraId="4DA85770" w14:textId="77777777" w:rsidR="002E0A1B" w:rsidRDefault="002E0A1B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049D"/>
    <w:multiLevelType w:val="hybridMultilevel"/>
    <w:tmpl w:val="8BDE2948"/>
    <w:lvl w:ilvl="0" w:tplc="32BCAC3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351594"/>
    <w:multiLevelType w:val="hybridMultilevel"/>
    <w:tmpl w:val="EB526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12EF7"/>
    <w:multiLevelType w:val="hybridMultilevel"/>
    <w:tmpl w:val="6550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C2B66"/>
    <w:multiLevelType w:val="hybridMultilevel"/>
    <w:tmpl w:val="66321184"/>
    <w:lvl w:ilvl="0" w:tplc="FDBEF8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66BE2"/>
    <w:multiLevelType w:val="singleLevel"/>
    <w:tmpl w:val="911C416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3526548"/>
    <w:multiLevelType w:val="hybridMultilevel"/>
    <w:tmpl w:val="7B3E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75AC0"/>
    <w:multiLevelType w:val="multilevel"/>
    <w:tmpl w:val="7FD44FEE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AA43888"/>
    <w:multiLevelType w:val="hybridMultilevel"/>
    <w:tmpl w:val="F5D801B4"/>
    <w:lvl w:ilvl="0" w:tplc="DED8A16C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3869F6"/>
    <w:multiLevelType w:val="hybridMultilevel"/>
    <w:tmpl w:val="BEA68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304DB"/>
    <w:multiLevelType w:val="hybridMultilevel"/>
    <w:tmpl w:val="653293F4"/>
    <w:lvl w:ilvl="0" w:tplc="DED8A16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5F17BD"/>
    <w:multiLevelType w:val="hybridMultilevel"/>
    <w:tmpl w:val="DD628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71E8B"/>
    <w:multiLevelType w:val="hybridMultilevel"/>
    <w:tmpl w:val="ED6A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263FC"/>
    <w:multiLevelType w:val="hybridMultilevel"/>
    <w:tmpl w:val="563802CE"/>
    <w:lvl w:ilvl="0" w:tplc="DED8A16C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F64A8F"/>
    <w:multiLevelType w:val="hybridMultilevel"/>
    <w:tmpl w:val="4E5EC36A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E7C74"/>
    <w:multiLevelType w:val="hybridMultilevel"/>
    <w:tmpl w:val="A598670C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2FBB"/>
    <w:multiLevelType w:val="hybridMultilevel"/>
    <w:tmpl w:val="BCF8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5B05C6"/>
    <w:multiLevelType w:val="hybridMultilevel"/>
    <w:tmpl w:val="3B5A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93219"/>
    <w:multiLevelType w:val="hybridMultilevel"/>
    <w:tmpl w:val="B5E6BE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47FC4"/>
    <w:multiLevelType w:val="hybridMultilevel"/>
    <w:tmpl w:val="ABE4F17A"/>
    <w:lvl w:ilvl="0" w:tplc="C1661C1C">
      <w:start w:val="1"/>
      <w:numFmt w:val="lowerLetter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15219CF"/>
    <w:multiLevelType w:val="hybridMultilevel"/>
    <w:tmpl w:val="A75A9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A12"/>
    <w:multiLevelType w:val="hybridMultilevel"/>
    <w:tmpl w:val="D27C9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4256FD"/>
    <w:multiLevelType w:val="hybridMultilevel"/>
    <w:tmpl w:val="4114F2C0"/>
    <w:lvl w:ilvl="0" w:tplc="DED8A16C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E37A71"/>
    <w:multiLevelType w:val="hybridMultilevel"/>
    <w:tmpl w:val="E28EF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B363F"/>
    <w:multiLevelType w:val="hybridMultilevel"/>
    <w:tmpl w:val="4E5EC36A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00105"/>
    <w:multiLevelType w:val="hybridMultilevel"/>
    <w:tmpl w:val="A4B2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392F57"/>
    <w:multiLevelType w:val="hybridMultilevel"/>
    <w:tmpl w:val="64883332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EA52A10"/>
    <w:multiLevelType w:val="hybridMultilevel"/>
    <w:tmpl w:val="D68AE5DE"/>
    <w:lvl w:ilvl="0" w:tplc="F2B6C902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E53F4"/>
    <w:multiLevelType w:val="hybridMultilevel"/>
    <w:tmpl w:val="EA74EA72"/>
    <w:lvl w:ilvl="0" w:tplc="AEF6A05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E5AB3"/>
    <w:multiLevelType w:val="hybridMultilevel"/>
    <w:tmpl w:val="884C3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B2128"/>
    <w:multiLevelType w:val="hybridMultilevel"/>
    <w:tmpl w:val="09FC7566"/>
    <w:lvl w:ilvl="0" w:tplc="91D2CA36">
      <w:start w:val="1"/>
      <w:numFmt w:val="lowerLetter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8D2179"/>
    <w:multiLevelType w:val="hybridMultilevel"/>
    <w:tmpl w:val="FADA43BA"/>
    <w:lvl w:ilvl="0" w:tplc="63D45C94">
      <w:start w:val="1"/>
      <w:numFmt w:val="lowerLetter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E3121E2"/>
    <w:multiLevelType w:val="multilevel"/>
    <w:tmpl w:val="C2CA43E2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6F2E7B19"/>
    <w:multiLevelType w:val="hybridMultilevel"/>
    <w:tmpl w:val="BE00A864"/>
    <w:lvl w:ilvl="0" w:tplc="B07C02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3E8CF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2C3D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C666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CAD5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A8FB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6E84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1C88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0C1D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1"/>
  </w:num>
  <w:num w:numId="4">
    <w:abstractNumId w:val="7"/>
  </w:num>
  <w:num w:numId="5">
    <w:abstractNumId w:val="21"/>
  </w:num>
  <w:num w:numId="6">
    <w:abstractNumId w:val="9"/>
  </w:num>
  <w:num w:numId="7">
    <w:abstractNumId w:val="12"/>
  </w:num>
  <w:num w:numId="8">
    <w:abstractNumId w:val="32"/>
  </w:num>
  <w:num w:numId="9">
    <w:abstractNumId w:val="30"/>
  </w:num>
  <w:num w:numId="10">
    <w:abstractNumId w:val="0"/>
  </w:num>
  <w:num w:numId="11">
    <w:abstractNumId w:val="18"/>
  </w:num>
  <w:num w:numId="12">
    <w:abstractNumId w:val="29"/>
  </w:num>
  <w:num w:numId="13">
    <w:abstractNumId w:val="13"/>
  </w:num>
  <w:num w:numId="14">
    <w:abstractNumId w:val="17"/>
  </w:num>
  <w:num w:numId="15">
    <w:abstractNumId w:val="24"/>
  </w:num>
  <w:num w:numId="16">
    <w:abstractNumId w:val="2"/>
  </w:num>
  <w:num w:numId="17">
    <w:abstractNumId w:val="22"/>
  </w:num>
  <w:num w:numId="18">
    <w:abstractNumId w:val="5"/>
  </w:num>
  <w:num w:numId="19">
    <w:abstractNumId w:val="11"/>
  </w:num>
  <w:num w:numId="20">
    <w:abstractNumId w:val="27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3"/>
  </w:num>
  <w:num w:numId="24">
    <w:abstractNumId w:val="3"/>
  </w:num>
  <w:num w:numId="25">
    <w:abstractNumId w:val="25"/>
  </w:num>
  <w:num w:numId="26">
    <w:abstractNumId w:val="20"/>
  </w:num>
  <w:num w:numId="27">
    <w:abstractNumId w:val="15"/>
  </w:num>
  <w:num w:numId="28">
    <w:abstractNumId w:val="10"/>
  </w:num>
  <w:num w:numId="29">
    <w:abstractNumId w:val="8"/>
  </w:num>
  <w:num w:numId="30">
    <w:abstractNumId w:val="28"/>
  </w:num>
  <w:num w:numId="31">
    <w:abstractNumId w:val="1"/>
  </w:num>
  <w:num w:numId="32">
    <w:abstractNumId w:val="19"/>
  </w:num>
  <w:num w:numId="33">
    <w:abstractNumId w:val="16"/>
  </w:num>
  <w:num w:numId="34">
    <w:abstractNumId w:val="14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iulia Costantini">
    <w15:presenceInfo w15:providerId="Windows Live" w15:userId="c0908a6aec1179a5"/>
  </w15:person>
  <w15:person w15:author="Youri Tjang">
    <w15:presenceInfo w15:providerId="None" w15:userId="Youri Tj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C2"/>
    <w:rsid w:val="000261BF"/>
    <w:rsid w:val="00030C14"/>
    <w:rsid w:val="00035194"/>
    <w:rsid w:val="00036DBF"/>
    <w:rsid w:val="0003738F"/>
    <w:rsid w:val="00037D14"/>
    <w:rsid w:val="00043988"/>
    <w:rsid w:val="00051FF6"/>
    <w:rsid w:val="0005616F"/>
    <w:rsid w:val="00063313"/>
    <w:rsid w:val="00073773"/>
    <w:rsid w:val="00074468"/>
    <w:rsid w:val="000761E2"/>
    <w:rsid w:val="00076FF5"/>
    <w:rsid w:val="00085BF4"/>
    <w:rsid w:val="00087EDB"/>
    <w:rsid w:val="000C4FEE"/>
    <w:rsid w:val="000D773C"/>
    <w:rsid w:val="000F59A8"/>
    <w:rsid w:val="00100A28"/>
    <w:rsid w:val="001026A4"/>
    <w:rsid w:val="00121297"/>
    <w:rsid w:val="00121E49"/>
    <w:rsid w:val="001222B8"/>
    <w:rsid w:val="00130C18"/>
    <w:rsid w:val="00132601"/>
    <w:rsid w:val="0014011E"/>
    <w:rsid w:val="00160906"/>
    <w:rsid w:val="00175693"/>
    <w:rsid w:val="0018298B"/>
    <w:rsid w:val="00183D6B"/>
    <w:rsid w:val="00184099"/>
    <w:rsid w:val="001905C6"/>
    <w:rsid w:val="001A2042"/>
    <w:rsid w:val="001C61F6"/>
    <w:rsid w:val="001F7E77"/>
    <w:rsid w:val="00202DAE"/>
    <w:rsid w:val="002501BC"/>
    <w:rsid w:val="002638D3"/>
    <w:rsid w:val="00281301"/>
    <w:rsid w:val="002934A2"/>
    <w:rsid w:val="002A4CE4"/>
    <w:rsid w:val="002A5D66"/>
    <w:rsid w:val="002A5E05"/>
    <w:rsid w:val="002B461B"/>
    <w:rsid w:val="002C269F"/>
    <w:rsid w:val="002D0FA9"/>
    <w:rsid w:val="002E0A1B"/>
    <w:rsid w:val="002F173E"/>
    <w:rsid w:val="002F5DC1"/>
    <w:rsid w:val="00306EA0"/>
    <w:rsid w:val="00312DA4"/>
    <w:rsid w:val="00323056"/>
    <w:rsid w:val="00325352"/>
    <w:rsid w:val="00333A93"/>
    <w:rsid w:val="003551AB"/>
    <w:rsid w:val="00355A88"/>
    <w:rsid w:val="00367902"/>
    <w:rsid w:val="00382101"/>
    <w:rsid w:val="00392AD6"/>
    <w:rsid w:val="003969DB"/>
    <w:rsid w:val="003A087C"/>
    <w:rsid w:val="003A4937"/>
    <w:rsid w:val="003A6CB7"/>
    <w:rsid w:val="003B051E"/>
    <w:rsid w:val="003B38F6"/>
    <w:rsid w:val="003B789C"/>
    <w:rsid w:val="003C1B93"/>
    <w:rsid w:val="003C5533"/>
    <w:rsid w:val="0040320B"/>
    <w:rsid w:val="00411A7F"/>
    <w:rsid w:val="00414C69"/>
    <w:rsid w:val="004207BC"/>
    <w:rsid w:val="004375F3"/>
    <w:rsid w:val="00447091"/>
    <w:rsid w:val="00455055"/>
    <w:rsid w:val="004550C9"/>
    <w:rsid w:val="00456C70"/>
    <w:rsid w:val="00463AFD"/>
    <w:rsid w:val="004871D2"/>
    <w:rsid w:val="00491F36"/>
    <w:rsid w:val="004B0C66"/>
    <w:rsid w:val="004D2467"/>
    <w:rsid w:val="004D337D"/>
    <w:rsid w:val="004E5627"/>
    <w:rsid w:val="004F1B1E"/>
    <w:rsid w:val="004F5C87"/>
    <w:rsid w:val="004F742E"/>
    <w:rsid w:val="0050018C"/>
    <w:rsid w:val="00501098"/>
    <w:rsid w:val="0050115D"/>
    <w:rsid w:val="0052074A"/>
    <w:rsid w:val="00524391"/>
    <w:rsid w:val="00551284"/>
    <w:rsid w:val="00563A44"/>
    <w:rsid w:val="00564757"/>
    <w:rsid w:val="005700F6"/>
    <w:rsid w:val="00573867"/>
    <w:rsid w:val="00573994"/>
    <w:rsid w:val="00581B7E"/>
    <w:rsid w:val="005855B8"/>
    <w:rsid w:val="005A4ADD"/>
    <w:rsid w:val="005B447D"/>
    <w:rsid w:val="005C2D7A"/>
    <w:rsid w:val="005C7A90"/>
    <w:rsid w:val="005D05A0"/>
    <w:rsid w:val="005E54CB"/>
    <w:rsid w:val="005E6EB2"/>
    <w:rsid w:val="005E70D9"/>
    <w:rsid w:val="005F1E51"/>
    <w:rsid w:val="005F7F6E"/>
    <w:rsid w:val="00601A13"/>
    <w:rsid w:val="00623235"/>
    <w:rsid w:val="006250A6"/>
    <w:rsid w:val="00625C77"/>
    <w:rsid w:val="00625E34"/>
    <w:rsid w:val="00641792"/>
    <w:rsid w:val="00643BA3"/>
    <w:rsid w:val="00645245"/>
    <w:rsid w:val="00651D09"/>
    <w:rsid w:val="006621FA"/>
    <w:rsid w:val="0066463C"/>
    <w:rsid w:val="0067134B"/>
    <w:rsid w:val="0067260C"/>
    <w:rsid w:val="00674F2A"/>
    <w:rsid w:val="0069351E"/>
    <w:rsid w:val="00694C14"/>
    <w:rsid w:val="00697DB4"/>
    <w:rsid w:val="006A63A0"/>
    <w:rsid w:val="006B6581"/>
    <w:rsid w:val="006B730B"/>
    <w:rsid w:val="006D0C11"/>
    <w:rsid w:val="006D5AD7"/>
    <w:rsid w:val="006D6663"/>
    <w:rsid w:val="006E6676"/>
    <w:rsid w:val="006E71BD"/>
    <w:rsid w:val="00703C35"/>
    <w:rsid w:val="007268AC"/>
    <w:rsid w:val="00730352"/>
    <w:rsid w:val="00742DCF"/>
    <w:rsid w:val="00751D7D"/>
    <w:rsid w:val="00762C7A"/>
    <w:rsid w:val="00770EFF"/>
    <w:rsid w:val="0077114D"/>
    <w:rsid w:val="007748E7"/>
    <w:rsid w:val="00784624"/>
    <w:rsid w:val="007958A6"/>
    <w:rsid w:val="007A6607"/>
    <w:rsid w:val="007B0CF6"/>
    <w:rsid w:val="007B2039"/>
    <w:rsid w:val="007B7A78"/>
    <w:rsid w:val="007C4AE7"/>
    <w:rsid w:val="007D5D49"/>
    <w:rsid w:val="007D7362"/>
    <w:rsid w:val="007E7CC1"/>
    <w:rsid w:val="007F0FCB"/>
    <w:rsid w:val="007F7F91"/>
    <w:rsid w:val="00827317"/>
    <w:rsid w:val="00830835"/>
    <w:rsid w:val="00830BCF"/>
    <w:rsid w:val="0083398F"/>
    <w:rsid w:val="00834402"/>
    <w:rsid w:val="008356B0"/>
    <w:rsid w:val="00840CFD"/>
    <w:rsid w:val="008529F2"/>
    <w:rsid w:val="0089508A"/>
    <w:rsid w:val="008A135A"/>
    <w:rsid w:val="008C4E77"/>
    <w:rsid w:val="008C5DFF"/>
    <w:rsid w:val="008E2613"/>
    <w:rsid w:val="008F324D"/>
    <w:rsid w:val="00902513"/>
    <w:rsid w:val="009052CC"/>
    <w:rsid w:val="009232BA"/>
    <w:rsid w:val="00927B41"/>
    <w:rsid w:val="0094079E"/>
    <w:rsid w:val="009460B9"/>
    <w:rsid w:val="00953D2B"/>
    <w:rsid w:val="00962E84"/>
    <w:rsid w:val="00980F95"/>
    <w:rsid w:val="00983283"/>
    <w:rsid w:val="00993776"/>
    <w:rsid w:val="009A2EB2"/>
    <w:rsid w:val="009B4A5F"/>
    <w:rsid w:val="009B5B99"/>
    <w:rsid w:val="009C2DE7"/>
    <w:rsid w:val="009C7FD8"/>
    <w:rsid w:val="009E60C9"/>
    <w:rsid w:val="009F1354"/>
    <w:rsid w:val="009F1C14"/>
    <w:rsid w:val="009F39A2"/>
    <w:rsid w:val="009F68C1"/>
    <w:rsid w:val="009F737C"/>
    <w:rsid w:val="00A016D6"/>
    <w:rsid w:val="00A07471"/>
    <w:rsid w:val="00A07E4F"/>
    <w:rsid w:val="00A07F72"/>
    <w:rsid w:val="00A26468"/>
    <w:rsid w:val="00A343CF"/>
    <w:rsid w:val="00A3786E"/>
    <w:rsid w:val="00A4454A"/>
    <w:rsid w:val="00A45277"/>
    <w:rsid w:val="00A47D53"/>
    <w:rsid w:val="00A52C82"/>
    <w:rsid w:val="00A55311"/>
    <w:rsid w:val="00A73709"/>
    <w:rsid w:val="00A8346E"/>
    <w:rsid w:val="00A979DC"/>
    <w:rsid w:val="00AA2005"/>
    <w:rsid w:val="00AA2F39"/>
    <w:rsid w:val="00AB5415"/>
    <w:rsid w:val="00AD7F89"/>
    <w:rsid w:val="00B061D8"/>
    <w:rsid w:val="00B077FC"/>
    <w:rsid w:val="00B17842"/>
    <w:rsid w:val="00B24080"/>
    <w:rsid w:val="00B6473E"/>
    <w:rsid w:val="00B70B9D"/>
    <w:rsid w:val="00B72469"/>
    <w:rsid w:val="00B75FD9"/>
    <w:rsid w:val="00B77607"/>
    <w:rsid w:val="00B86A95"/>
    <w:rsid w:val="00B96467"/>
    <w:rsid w:val="00BA1C56"/>
    <w:rsid w:val="00BA6BB0"/>
    <w:rsid w:val="00BB454E"/>
    <w:rsid w:val="00BC1EE4"/>
    <w:rsid w:val="00BD31EC"/>
    <w:rsid w:val="00BF1450"/>
    <w:rsid w:val="00C1099C"/>
    <w:rsid w:val="00C135CF"/>
    <w:rsid w:val="00C17ADF"/>
    <w:rsid w:val="00C21B2C"/>
    <w:rsid w:val="00C37FE8"/>
    <w:rsid w:val="00C40300"/>
    <w:rsid w:val="00C43FA2"/>
    <w:rsid w:val="00C444D0"/>
    <w:rsid w:val="00C61DF2"/>
    <w:rsid w:val="00C6763F"/>
    <w:rsid w:val="00C71374"/>
    <w:rsid w:val="00C7759F"/>
    <w:rsid w:val="00C818E5"/>
    <w:rsid w:val="00C90D8F"/>
    <w:rsid w:val="00CA25ED"/>
    <w:rsid w:val="00CA3364"/>
    <w:rsid w:val="00CA5371"/>
    <w:rsid w:val="00CC39CB"/>
    <w:rsid w:val="00CC587D"/>
    <w:rsid w:val="00CC6599"/>
    <w:rsid w:val="00CD37A0"/>
    <w:rsid w:val="00CE3826"/>
    <w:rsid w:val="00CE4D3E"/>
    <w:rsid w:val="00CE644D"/>
    <w:rsid w:val="00D047C5"/>
    <w:rsid w:val="00D068E9"/>
    <w:rsid w:val="00D06A48"/>
    <w:rsid w:val="00D378A4"/>
    <w:rsid w:val="00D4143B"/>
    <w:rsid w:val="00D41774"/>
    <w:rsid w:val="00D50D1E"/>
    <w:rsid w:val="00D51F47"/>
    <w:rsid w:val="00D63A35"/>
    <w:rsid w:val="00D717EC"/>
    <w:rsid w:val="00D7687A"/>
    <w:rsid w:val="00D90179"/>
    <w:rsid w:val="00D94F8F"/>
    <w:rsid w:val="00DA53A4"/>
    <w:rsid w:val="00DB28EA"/>
    <w:rsid w:val="00DC0CCC"/>
    <w:rsid w:val="00DC2F77"/>
    <w:rsid w:val="00DD39D7"/>
    <w:rsid w:val="00DD5D9B"/>
    <w:rsid w:val="00DE1959"/>
    <w:rsid w:val="00DE49A7"/>
    <w:rsid w:val="00DE56C4"/>
    <w:rsid w:val="00DF414F"/>
    <w:rsid w:val="00E068D0"/>
    <w:rsid w:val="00E33FFF"/>
    <w:rsid w:val="00E35DC8"/>
    <w:rsid w:val="00E361C9"/>
    <w:rsid w:val="00E51F1B"/>
    <w:rsid w:val="00E5249A"/>
    <w:rsid w:val="00E52582"/>
    <w:rsid w:val="00E53F9D"/>
    <w:rsid w:val="00E610CF"/>
    <w:rsid w:val="00E62F07"/>
    <w:rsid w:val="00E70A1D"/>
    <w:rsid w:val="00E80706"/>
    <w:rsid w:val="00E90DCA"/>
    <w:rsid w:val="00E95E55"/>
    <w:rsid w:val="00EA3DC6"/>
    <w:rsid w:val="00EA6A90"/>
    <w:rsid w:val="00EB07EB"/>
    <w:rsid w:val="00EB164F"/>
    <w:rsid w:val="00EB6AEC"/>
    <w:rsid w:val="00EE2FFE"/>
    <w:rsid w:val="00EF7FEC"/>
    <w:rsid w:val="00F014F9"/>
    <w:rsid w:val="00F05CC2"/>
    <w:rsid w:val="00F1072F"/>
    <w:rsid w:val="00F132EE"/>
    <w:rsid w:val="00F14AF0"/>
    <w:rsid w:val="00F22B27"/>
    <w:rsid w:val="00F23836"/>
    <w:rsid w:val="00F23BA9"/>
    <w:rsid w:val="00F34071"/>
    <w:rsid w:val="00F6380D"/>
    <w:rsid w:val="00F71F28"/>
    <w:rsid w:val="00FA239C"/>
    <w:rsid w:val="00FB21E3"/>
    <w:rsid w:val="00FB5AA6"/>
    <w:rsid w:val="00FB6CC4"/>
    <w:rsid w:val="00FD4C1D"/>
    <w:rsid w:val="00FD6C9C"/>
    <w:rsid w:val="00FE243D"/>
    <w:rsid w:val="00FE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55F14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5277"/>
    <w:rPr>
      <w:rFonts w:ascii="Arial" w:hAnsi="Arial"/>
      <w:lang w:val="nl" w:eastAsia="nl-NL"/>
    </w:rPr>
  </w:style>
  <w:style w:type="paragraph" w:styleId="Kop1">
    <w:name w:val="heading 1"/>
    <w:basedOn w:val="Standaard"/>
    <w:next w:val="Standaard"/>
    <w:qFormat/>
    <w:rsid w:val="004F5C87"/>
    <w:pPr>
      <w:keepNext/>
      <w:spacing w:before="240" w:after="200" w:line="288" w:lineRule="auto"/>
      <w:ind w:left="567" w:hanging="567"/>
      <w:outlineLvl w:val="0"/>
    </w:pPr>
    <w:rPr>
      <w:b/>
      <w:kern w:val="28"/>
      <w:sz w:val="24"/>
    </w:rPr>
  </w:style>
  <w:style w:type="paragraph" w:styleId="Kop2">
    <w:name w:val="heading 2"/>
    <w:basedOn w:val="Kop1"/>
    <w:next w:val="Standaard"/>
    <w:qFormat/>
    <w:rsid w:val="004F5C87"/>
    <w:pPr>
      <w:spacing w:before="300"/>
      <w:ind w:left="709" w:hanging="709"/>
      <w:outlineLvl w:val="1"/>
    </w:pPr>
    <w:rPr>
      <w:sz w:val="20"/>
    </w:rPr>
  </w:style>
  <w:style w:type="paragraph" w:styleId="Kop3">
    <w:name w:val="heading 3"/>
    <w:basedOn w:val="Kop2"/>
    <w:next w:val="Standaard"/>
    <w:autoRedefine/>
    <w:qFormat/>
    <w:rsid w:val="00CE644D"/>
    <w:pPr>
      <w:spacing w:before="120" w:after="0"/>
      <w:ind w:left="567" w:hanging="567"/>
      <w:outlineLvl w:val="2"/>
    </w:pPr>
    <w:rPr>
      <w:b w:val="0"/>
      <w:i/>
    </w:rPr>
  </w:style>
  <w:style w:type="paragraph" w:styleId="Kop4">
    <w:name w:val="heading 4"/>
    <w:basedOn w:val="Standaard"/>
    <w:next w:val="Standaard"/>
    <w:qFormat/>
    <w:rsid w:val="004F5C87"/>
    <w:pPr>
      <w:keepNext/>
      <w:spacing w:before="240" w:after="60"/>
      <w:outlineLvl w:val="3"/>
    </w:pPr>
    <w:rPr>
      <w:b/>
      <w:sz w:val="24"/>
    </w:rPr>
  </w:style>
  <w:style w:type="paragraph" w:styleId="Kop5">
    <w:name w:val="heading 5"/>
    <w:basedOn w:val="Standaard"/>
    <w:next w:val="Standaard"/>
    <w:qFormat/>
    <w:rsid w:val="004F5C87"/>
    <w:pPr>
      <w:spacing w:before="240" w:after="60"/>
      <w:outlineLvl w:val="4"/>
    </w:pPr>
  </w:style>
  <w:style w:type="paragraph" w:styleId="Kop6">
    <w:name w:val="heading 6"/>
    <w:basedOn w:val="Standaard"/>
    <w:next w:val="Standaard"/>
    <w:qFormat/>
    <w:rsid w:val="004F5C87"/>
    <w:pPr>
      <w:spacing w:before="240" w:after="60"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4F5C87"/>
    <w:pPr>
      <w:spacing w:before="240" w:after="60"/>
      <w:outlineLvl w:val="6"/>
    </w:pPr>
  </w:style>
  <w:style w:type="paragraph" w:styleId="Kop8">
    <w:name w:val="heading 8"/>
    <w:basedOn w:val="Standaard"/>
    <w:next w:val="Standaard"/>
    <w:qFormat/>
    <w:rsid w:val="004F5C87"/>
    <w:pPr>
      <w:spacing w:before="240" w:after="60"/>
      <w:outlineLvl w:val="7"/>
    </w:pPr>
    <w:rPr>
      <w:i/>
    </w:rPr>
  </w:style>
  <w:style w:type="paragraph" w:styleId="Kop9">
    <w:name w:val="heading 9"/>
    <w:basedOn w:val="Standaard"/>
    <w:next w:val="Standaard"/>
    <w:qFormat/>
    <w:rsid w:val="004F5C87"/>
    <w:pPr>
      <w:spacing w:before="240" w:after="60"/>
      <w:outlineLvl w:val="8"/>
    </w:pPr>
    <w:rPr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4F5C87"/>
    <w:pPr>
      <w:spacing w:after="120"/>
    </w:pPr>
  </w:style>
  <w:style w:type="paragraph" w:styleId="Inhopg1">
    <w:name w:val="toc 1"/>
    <w:basedOn w:val="Kop1"/>
    <w:next w:val="Standaard"/>
    <w:semiHidden/>
    <w:rsid w:val="004F5C87"/>
    <w:pPr>
      <w:keepNext w:val="0"/>
      <w:spacing w:after="120" w:line="240" w:lineRule="auto"/>
      <w:ind w:left="0" w:firstLine="0"/>
      <w:outlineLvl w:val="9"/>
    </w:pPr>
    <w:rPr>
      <w:bCs/>
      <w:kern w:val="0"/>
      <w:sz w:val="20"/>
      <w:szCs w:val="24"/>
    </w:rPr>
  </w:style>
  <w:style w:type="character" w:styleId="Paginanummer">
    <w:name w:val="page number"/>
    <w:rsid w:val="004F5C87"/>
    <w:rPr>
      <w:rFonts w:ascii="Arial" w:hAnsi="Arial"/>
      <w:b/>
      <w:sz w:val="18"/>
    </w:rPr>
  </w:style>
  <w:style w:type="paragraph" w:customStyle="1" w:styleId="BulletList">
    <w:name w:val="Bullet List"/>
    <w:basedOn w:val="Standaard"/>
    <w:rsid w:val="004F5C87"/>
    <w:pPr>
      <w:ind w:left="567" w:hanging="567"/>
    </w:pPr>
  </w:style>
  <w:style w:type="paragraph" w:customStyle="1" w:styleId="Copyright">
    <w:name w:val="Copyright"/>
    <w:basedOn w:val="Standaard"/>
    <w:rsid w:val="004F5C87"/>
    <w:pPr>
      <w:framePr w:hSpace="181" w:wrap="around" w:vAnchor="page" w:hAnchor="text" w:y="15764"/>
    </w:pPr>
    <w:rPr>
      <w:smallCaps/>
      <w:sz w:val="21"/>
    </w:rPr>
  </w:style>
  <w:style w:type="paragraph" w:styleId="Inhopg2">
    <w:name w:val="toc 2"/>
    <w:basedOn w:val="Inhopg1"/>
    <w:next w:val="Standaard"/>
    <w:semiHidden/>
    <w:rsid w:val="004F5C87"/>
    <w:pPr>
      <w:spacing w:before="120" w:after="0"/>
      <w:ind w:left="200"/>
    </w:pPr>
    <w:rPr>
      <w:b w:val="0"/>
      <w:bCs w:val="0"/>
      <w:i/>
      <w:iCs/>
    </w:rPr>
  </w:style>
  <w:style w:type="paragraph" w:styleId="Inhopg3">
    <w:name w:val="toc 3"/>
    <w:basedOn w:val="Inhopg1"/>
    <w:next w:val="Standaard"/>
    <w:semiHidden/>
    <w:rsid w:val="004F5C87"/>
    <w:pPr>
      <w:spacing w:before="0" w:after="0"/>
      <w:ind w:left="400"/>
    </w:pPr>
    <w:rPr>
      <w:b w:val="0"/>
      <w:bCs w:val="0"/>
    </w:rPr>
  </w:style>
  <w:style w:type="paragraph" w:styleId="Koptekst">
    <w:name w:val="header"/>
    <w:basedOn w:val="Standaard"/>
    <w:rsid w:val="004F5C87"/>
    <w:rPr>
      <w:rFonts w:ascii="Arial Narrow" w:hAnsi="Arial Narrow"/>
      <w:caps/>
      <w:spacing w:val="26"/>
      <w:sz w:val="18"/>
    </w:rPr>
  </w:style>
  <w:style w:type="paragraph" w:customStyle="1" w:styleId="Appendix">
    <w:name w:val="Appendix"/>
    <w:basedOn w:val="Standaard"/>
    <w:next w:val="Standaard"/>
    <w:rsid w:val="004F5C87"/>
    <w:pPr>
      <w:keepNext/>
      <w:widowControl w:val="0"/>
      <w:spacing w:before="1000" w:after="1000"/>
    </w:pPr>
    <w:rPr>
      <w:b/>
      <w:sz w:val="40"/>
    </w:rPr>
  </w:style>
  <w:style w:type="paragraph" w:customStyle="1" w:styleId="sysHidden">
    <w:name w:val="sys Hidden"/>
    <w:basedOn w:val="Standaard"/>
    <w:rsid w:val="004F5C87"/>
    <w:rPr>
      <w:vanish/>
      <w:sz w:val="21"/>
    </w:rPr>
  </w:style>
  <w:style w:type="paragraph" w:styleId="Voettekst">
    <w:name w:val="footer"/>
    <w:basedOn w:val="Standaard"/>
    <w:rsid w:val="004F5C87"/>
    <w:pPr>
      <w:tabs>
        <w:tab w:val="right" w:pos="7797"/>
      </w:tabs>
    </w:pPr>
    <w:rPr>
      <w:rFonts w:ascii="Arial Narrow" w:hAnsi="Arial Narrow"/>
      <w:caps/>
      <w:spacing w:val="26"/>
      <w:sz w:val="14"/>
    </w:rPr>
  </w:style>
  <w:style w:type="paragraph" w:customStyle="1" w:styleId="footer2">
    <w:name w:val="footer 2"/>
    <w:basedOn w:val="Voettekst"/>
    <w:rsid w:val="004F5C87"/>
    <w:pPr>
      <w:framePr w:hSpace="181" w:wrap="around" w:vAnchor="page" w:hAnchor="text" w:y="15764"/>
    </w:pPr>
  </w:style>
  <w:style w:type="paragraph" w:customStyle="1" w:styleId="Footercd">
    <w:name w:val="Footer cd"/>
    <w:basedOn w:val="Voettekst"/>
    <w:rsid w:val="004F5C87"/>
    <w:pPr>
      <w:pBdr>
        <w:top w:val="single" w:sz="6" w:space="5" w:color="auto"/>
      </w:pBdr>
      <w:tabs>
        <w:tab w:val="clear" w:pos="7797"/>
        <w:tab w:val="right" w:pos="8789"/>
      </w:tabs>
    </w:pPr>
  </w:style>
  <w:style w:type="paragraph" w:customStyle="1" w:styleId="Headercd">
    <w:name w:val="Header cd"/>
    <w:basedOn w:val="Koptekst"/>
    <w:next w:val="Koptekst"/>
    <w:rsid w:val="004F5C87"/>
    <w:pPr>
      <w:pBdr>
        <w:top w:val="single" w:sz="6" w:space="1" w:color="auto"/>
      </w:pBdr>
      <w:tabs>
        <w:tab w:val="right" w:pos="7797"/>
      </w:tabs>
    </w:pPr>
    <w:rPr>
      <w:sz w:val="16"/>
    </w:rPr>
  </w:style>
  <w:style w:type="paragraph" w:customStyle="1" w:styleId="Heading0">
    <w:name w:val="Heading 0"/>
    <w:basedOn w:val="Kop1"/>
    <w:next w:val="Plattetekst"/>
    <w:rsid w:val="004F5C87"/>
    <w:pPr>
      <w:pageBreakBefore/>
      <w:ind w:firstLine="0"/>
      <w:outlineLvl w:val="9"/>
    </w:pPr>
  </w:style>
  <w:style w:type="paragraph" w:customStyle="1" w:styleId="HeadingT">
    <w:name w:val="Heading T"/>
    <w:basedOn w:val="Heading0"/>
    <w:next w:val="Plattetekst"/>
    <w:rsid w:val="004F5C87"/>
    <w:pPr>
      <w:pageBreakBefore w:val="0"/>
      <w:spacing w:after="0"/>
    </w:pPr>
    <w:rPr>
      <w:caps/>
      <w:spacing w:val="26"/>
      <w:sz w:val="16"/>
    </w:rPr>
  </w:style>
  <w:style w:type="paragraph" w:styleId="Lijst">
    <w:name w:val="List"/>
    <w:basedOn w:val="Standaard"/>
    <w:rsid w:val="004F5C87"/>
    <w:pPr>
      <w:ind w:left="567" w:hanging="567"/>
    </w:pPr>
  </w:style>
  <w:style w:type="paragraph" w:styleId="Bronvermelding">
    <w:name w:val="table of authorities"/>
    <w:basedOn w:val="Standaard"/>
    <w:next w:val="Standaard"/>
    <w:semiHidden/>
    <w:rsid w:val="004F5C87"/>
    <w:pPr>
      <w:tabs>
        <w:tab w:val="right" w:leader="dot" w:pos="8789"/>
      </w:tabs>
      <w:ind w:left="220" w:hanging="220"/>
    </w:pPr>
  </w:style>
  <w:style w:type="paragraph" w:customStyle="1" w:styleId="AppKop2">
    <w:name w:val="App. Kop 2"/>
    <w:basedOn w:val="Kop2"/>
    <w:next w:val="Standaard"/>
    <w:rsid w:val="004F5C87"/>
    <w:pPr>
      <w:ind w:left="0" w:firstLine="0"/>
      <w:outlineLvl w:val="9"/>
    </w:pPr>
  </w:style>
  <w:style w:type="paragraph" w:customStyle="1" w:styleId="AppKop3">
    <w:name w:val="App. Kop 3"/>
    <w:basedOn w:val="Kop3"/>
    <w:next w:val="Standaard"/>
    <w:rsid w:val="004F5C87"/>
    <w:pPr>
      <w:ind w:left="0" w:firstLine="0"/>
      <w:outlineLvl w:val="9"/>
    </w:pPr>
  </w:style>
  <w:style w:type="paragraph" w:styleId="Berichtkop">
    <w:name w:val="Message Header"/>
    <w:basedOn w:val="Standaard"/>
    <w:rsid w:val="004F5C87"/>
    <w:pPr>
      <w:ind w:left="1134" w:hanging="1134"/>
    </w:pPr>
    <w:rPr>
      <w:sz w:val="24"/>
    </w:rPr>
  </w:style>
  <w:style w:type="paragraph" w:styleId="Lijstvoortzetting">
    <w:name w:val="List Continue"/>
    <w:basedOn w:val="Standaard"/>
    <w:rsid w:val="004F5C87"/>
    <w:pPr>
      <w:spacing w:after="120"/>
      <w:ind w:left="283"/>
    </w:pPr>
  </w:style>
  <w:style w:type="paragraph" w:styleId="Lijstvoortzetting2">
    <w:name w:val="List Continue 2"/>
    <w:basedOn w:val="Standaard"/>
    <w:rsid w:val="004F5C87"/>
    <w:pPr>
      <w:spacing w:after="120"/>
      <w:ind w:left="566"/>
    </w:pPr>
  </w:style>
  <w:style w:type="paragraph" w:styleId="Lijstopsomteken">
    <w:name w:val="List Bullet"/>
    <w:basedOn w:val="Standaard"/>
    <w:rsid w:val="004F5C87"/>
    <w:pPr>
      <w:ind w:left="283" w:hanging="283"/>
    </w:pPr>
  </w:style>
  <w:style w:type="paragraph" w:styleId="Normaalweb">
    <w:name w:val="Normal (Web)"/>
    <w:basedOn w:val="Standaard"/>
    <w:rsid w:val="004F5C87"/>
    <w:pPr>
      <w:spacing w:before="100" w:beforeAutospacing="1" w:after="100" w:afterAutospacing="1"/>
    </w:pPr>
    <w:rPr>
      <w:color w:val="000033"/>
      <w:sz w:val="24"/>
      <w:szCs w:val="24"/>
      <w:lang w:val="nl-NL"/>
    </w:rPr>
  </w:style>
  <w:style w:type="paragraph" w:styleId="Plattetekstinspringen">
    <w:name w:val="Body Text Indent"/>
    <w:basedOn w:val="Standaard"/>
    <w:rsid w:val="004F5C87"/>
    <w:pPr>
      <w:tabs>
        <w:tab w:val="left" w:pos="-1440"/>
        <w:tab w:val="left" w:pos="-720"/>
        <w:tab w:val="left" w:pos="0"/>
        <w:tab w:val="left" w:pos="1440"/>
        <w:tab w:val="left" w:pos="2160"/>
      </w:tabs>
      <w:ind w:left="360"/>
    </w:pPr>
    <w:rPr>
      <w:rFonts w:ascii="CG Times 10pt" w:hAnsi="CG Times 10pt"/>
      <w:lang w:val="nl-NL"/>
    </w:rPr>
  </w:style>
  <w:style w:type="paragraph" w:styleId="Index1">
    <w:name w:val="index 1"/>
    <w:basedOn w:val="Standaard"/>
    <w:next w:val="Standaard"/>
    <w:autoRedefine/>
    <w:semiHidden/>
    <w:rsid w:val="004F5C87"/>
    <w:pPr>
      <w:ind w:left="200" w:hanging="200"/>
    </w:pPr>
  </w:style>
  <w:style w:type="paragraph" w:styleId="Index2">
    <w:name w:val="index 2"/>
    <w:basedOn w:val="Standaard"/>
    <w:next w:val="Standaard"/>
    <w:autoRedefine/>
    <w:semiHidden/>
    <w:rsid w:val="004F5C87"/>
    <w:pPr>
      <w:ind w:left="400" w:hanging="200"/>
    </w:pPr>
  </w:style>
  <w:style w:type="paragraph" w:styleId="Index3">
    <w:name w:val="index 3"/>
    <w:basedOn w:val="Standaard"/>
    <w:next w:val="Standaard"/>
    <w:autoRedefine/>
    <w:semiHidden/>
    <w:rsid w:val="004F5C87"/>
    <w:pPr>
      <w:ind w:left="600" w:hanging="200"/>
    </w:pPr>
  </w:style>
  <w:style w:type="paragraph" w:styleId="Index4">
    <w:name w:val="index 4"/>
    <w:basedOn w:val="Standaard"/>
    <w:next w:val="Standaard"/>
    <w:autoRedefine/>
    <w:semiHidden/>
    <w:rsid w:val="004F5C87"/>
    <w:pPr>
      <w:ind w:left="800" w:hanging="200"/>
    </w:pPr>
  </w:style>
  <w:style w:type="paragraph" w:styleId="Index5">
    <w:name w:val="index 5"/>
    <w:basedOn w:val="Standaard"/>
    <w:next w:val="Standaard"/>
    <w:autoRedefine/>
    <w:semiHidden/>
    <w:rsid w:val="004F5C87"/>
    <w:pPr>
      <w:ind w:left="1000" w:hanging="200"/>
    </w:pPr>
  </w:style>
  <w:style w:type="paragraph" w:styleId="Index6">
    <w:name w:val="index 6"/>
    <w:basedOn w:val="Standaard"/>
    <w:next w:val="Standaard"/>
    <w:autoRedefine/>
    <w:semiHidden/>
    <w:rsid w:val="004F5C87"/>
    <w:pPr>
      <w:ind w:left="1200" w:hanging="200"/>
    </w:pPr>
  </w:style>
  <w:style w:type="paragraph" w:styleId="Index7">
    <w:name w:val="index 7"/>
    <w:basedOn w:val="Standaard"/>
    <w:next w:val="Standaard"/>
    <w:autoRedefine/>
    <w:semiHidden/>
    <w:rsid w:val="004F5C87"/>
    <w:pPr>
      <w:ind w:left="1400" w:hanging="200"/>
    </w:pPr>
  </w:style>
  <w:style w:type="paragraph" w:styleId="Index8">
    <w:name w:val="index 8"/>
    <w:basedOn w:val="Standaard"/>
    <w:next w:val="Standaard"/>
    <w:autoRedefine/>
    <w:semiHidden/>
    <w:rsid w:val="004F5C87"/>
    <w:pPr>
      <w:ind w:left="1600" w:hanging="200"/>
    </w:pPr>
  </w:style>
  <w:style w:type="paragraph" w:styleId="Index9">
    <w:name w:val="index 9"/>
    <w:basedOn w:val="Standaard"/>
    <w:next w:val="Standaard"/>
    <w:autoRedefine/>
    <w:semiHidden/>
    <w:rsid w:val="004F5C87"/>
    <w:pPr>
      <w:ind w:left="1800" w:hanging="200"/>
    </w:pPr>
  </w:style>
  <w:style w:type="paragraph" w:styleId="Indexkop">
    <w:name w:val="index heading"/>
    <w:basedOn w:val="Standaard"/>
    <w:next w:val="Index1"/>
    <w:semiHidden/>
    <w:rsid w:val="004F5C87"/>
  </w:style>
  <w:style w:type="paragraph" w:styleId="Inhopg4">
    <w:name w:val="toc 4"/>
    <w:basedOn w:val="Standaard"/>
    <w:next w:val="Standaard"/>
    <w:autoRedefine/>
    <w:semiHidden/>
    <w:rsid w:val="004F5C87"/>
    <w:pPr>
      <w:ind w:left="600"/>
    </w:pPr>
    <w:rPr>
      <w:szCs w:val="24"/>
    </w:rPr>
  </w:style>
  <w:style w:type="paragraph" w:styleId="Inhopg5">
    <w:name w:val="toc 5"/>
    <w:basedOn w:val="Standaard"/>
    <w:next w:val="Standaard"/>
    <w:autoRedefine/>
    <w:semiHidden/>
    <w:rsid w:val="004F5C87"/>
    <w:pPr>
      <w:ind w:left="800"/>
    </w:pPr>
    <w:rPr>
      <w:szCs w:val="24"/>
    </w:rPr>
  </w:style>
  <w:style w:type="paragraph" w:styleId="Inhopg6">
    <w:name w:val="toc 6"/>
    <w:basedOn w:val="Standaard"/>
    <w:next w:val="Standaard"/>
    <w:autoRedefine/>
    <w:semiHidden/>
    <w:rsid w:val="004F5C87"/>
    <w:pPr>
      <w:ind w:left="1000"/>
    </w:pPr>
    <w:rPr>
      <w:szCs w:val="24"/>
    </w:rPr>
  </w:style>
  <w:style w:type="paragraph" w:styleId="Inhopg7">
    <w:name w:val="toc 7"/>
    <w:basedOn w:val="Standaard"/>
    <w:next w:val="Standaard"/>
    <w:autoRedefine/>
    <w:semiHidden/>
    <w:rsid w:val="004F5C87"/>
    <w:pPr>
      <w:ind w:left="1200"/>
    </w:pPr>
    <w:rPr>
      <w:szCs w:val="24"/>
    </w:rPr>
  </w:style>
  <w:style w:type="paragraph" w:styleId="Inhopg8">
    <w:name w:val="toc 8"/>
    <w:basedOn w:val="Standaard"/>
    <w:next w:val="Standaard"/>
    <w:autoRedefine/>
    <w:semiHidden/>
    <w:rsid w:val="004F5C87"/>
    <w:pPr>
      <w:ind w:left="1400"/>
    </w:pPr>
    <w:rPr>
      <w:szCs w:val="24"/>
    </w:rPr>
  </w:style>
  <w:style w:type="paragraph" w:styleId="Inhopg9">
    <w:name w:val="toc 9"/>
    <w:basedOn w:val="Standaard"/>
    <w:next w:val="Standaard"/>
    <w:autoRedefine/>
    <w:semiHidden/>
    <w:rsid w:val="004F5C87"/>
    <w:pPr>
      <w:ind w:left="1600"/>
    </w:pPr>
    <w:rPr>
      <w:szCs w:val="24"/>
    </w:rPr>
  </w:style>
  <w:style w:type="character" w:styleId="Hyperlink">
    <w:name w:val="Hyperlink"/>
    <w:basedOn w:val="Standaardalinea-lettertype"/>
    <w:rsid w:val="004F5C87"/>
    <w:rPr>
      <w:color w:val="0000FF"/>
      <w:u w:val="single"/>
    </w:rPr>
  </w:style>
  <w:style w:type="paragraph" w:styleId="Kopbronvermelding">
    <w:name w:val="toa heading"/>
    <w:basedOn w:val="Standaard"/>
    <w:next w:val="Standaard"/>
    <w:semiHidden/>
    <w:rsid w:val="004F5C87"/>
    <w:pPr>
      <w:spacing w:before="120"/>
    </w:pPr>
    <w:rPr>
      <w:b/>
      <w:bCs/>
      <w:szCs w:val="24"/>
    </w:rPr>
  </w:style>
  <w:style w:type="paragraph" w:customStyle="1" w:styleId="zreportaddinfo">
    <w:name w:val="zreport addinfo"/>
    <w:basedOn w:val="Standaard"/>
    <w:rsid w:val="004F5C87"/>
    <w:pPr>
      <w:framePr w:wrap="around" w:hAnchor="page" w:xAlign="center" w:yAlign="bottom"/>
      <w:spacing w:line="260" w:lineRule="atLeast"/>
      <w:jc w:val="center"/>
    </w:pPr>
    <w:rPr>
      <w:noProof/>
      <w:lang w:val="nl-NL" w:eastAsia="en-US"/>
    </w:rPr>
  </w:style>
  <w:style w:type="paragraph" w:customStyle="1" w:styleId="zreportaddinfoit">
    <w:name w:val="zreport addinfoit"/>
    <w:basedOn w:val="Standaard"/>
    <w:rsid w:val="004F5C87"/>
    <w:pPr>
      <w:framePr w:wrap="around" w:hAnchor="page" w:xAlign="center" w:yAlign="bottom"/>
      <w:spacing w:line="260" w:lineRule="atLeast"/>
      <w:jc w:val="center"/>
    </w:pPr>
    <w:rPr>
      <w:i/>
      <w:lang w:val="nl-NL" w:eastAsia="en-US"/>
    </w:rPr>
  </w:style>
  <w:style w:type="paragraph" w:customStyle="1" w:styleId="zreportname">
    <w:name w:val="zreport name"/>
    <w:basedOn w:val="Standaard"/>
    <w:rsid w:val="004F5C87"/>
    <w:pPr>
      <w:keepLines/>
      <w:framePr w:w="4536" w:wrap="around" w:vAnchor="page" w:hAnchor="page" w:xAlign="center" w:y="3993"/>
      <w:spacing w:line="440" w:lineRule="exact"/>
      <w:jc w:val="center"/>
    </w:pPr>
    <w:rPr>
      <w:noProof/>
      <w:sz w:val="36"/>
      <w:lang w:val="nl-NL" w:eastAsia="en-US"/>
    </w:rPr>
  </w:style>
  <w:style w:type="character" w:customStyle="1" w:styleId="Char1">
    <w:name w:val="Char1"/>
    <w:basedOn w:val="Standaardalinea-lettertype"/>
    <w:rsid w:val="004F5C87"/>
    <w:rPr>
      <w:b/>
      <w:kern w:val="28"/>
      <w:sz w:val="24"/>
      <w:lang w:val="nl" w:eastAsia="nl-NL" w:bidi="ar-SA"/>
    </w:rPr>
  </w:style>
  <w:style w:type="paragraph" w:styleId="Ballontekst">
    <w:name w:val="Balloon Text"/>
    <w:basedOn w:val="Standaard"/>
    <w:semiHidden/>
    <w:rsid w:val="00C818E5"/>
    <w:rPr>
      <w:rFonts w:ascii="Tahoma" w:hAnsi="Tahoma" w:cs="Tahoma"/>
      <w:sz w:val="16"/>
      <w:szCs w:val="16"/>
    </w:rPr>
  </w:style>
  <w:style w:type="character" w:customStyle="1" w:styleId="Char">
    <w:name w:val="Char"/>
    <w:basedOn w:val="Char1"/>
    <w:rsid w:val="004F5C87"/>
    <w:rPr>
      <w:b/>
      <w:kern w:val="28"/>
      <w:sz w:val="24"/>
      <w:lang w:val="nl" w:eastAsia="nl-NL" w:bidi="ar-SA"/>
    </w:rPr>
  </w:style>
  <w:style w:type="table" w:styleId="Tabelraster">
    <w:name w:val="Table Grid"/>
    <w:basedOn w:val="Standaardtabel"/>
    <w:uiPriority w:val="39"/>
    <w:rsid w:val="00B6473E"/>
    <w:pPr>
      <w:spacing w:line="280" w:lineRule="atLeast"/>
    </w:pPr>
    <w:rPr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ttetekst2">
    <w:name w:val="Body Text 2"/>
    <w:basedOn w:val="Standaard"/>
    <w:rsid w:val="004F5C87"/>
    <w:pPr>
      <w:spacing w:after="120" w:line="480" w:lineRule="auto"/>
    </w:pPr>
  </w:style>
  <w:style w:type="paragraph" w:customStyle="1" w:styleId="Schermkopie">
    <w:name w:val="Schermkopie"/>
    <w:rsid w:val="004F5C87"/>
    <w:pPr>
      <w:keepNext/>
      <w:keepLines/>
      <w:widowControl w:val="0"/>
      <w:tabs>
        <w:tab w:val="left" w:pos="-720"/>
      </w:tabs>
      <w:suppressAutoHyphens/>
    </w:pPr>
    <w:rPr>
      <w:rFonts w:ascii="Century Schoolbook" w:hAnsi="Century Schoolbook"/>
      <w:snapToGrid w:val="0"/>
      <w:sz w:val="18"/>
      <w:lang w:val="en-US" w:eastAsia="nl-NL"/>
    </w:rPr>
  </w:style>
  <w:style w:type="paragraph" w:styleId="Lijstalinea">
    <w:name w:val="List Paragraph"/>
    <w:basedOn w:val="Standaard"/>
    <w:uiPriority w:val="34"/>
    <w:qFormat/>
    <w:rsid w:val="00B6473E"/>
    <w:pPr>
      <w:spacing w:line="280" w:lineRule="atLeast"/>
      <w:ind w:left="720"/>
      <w:contextualSpacing/>
    </w:pPr>
    <w:rPr>
      <w:szCs w:val="24"/>
      <w:lang w:val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C2F7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C2F77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C2F77"/>
    <w:rPr>
      <w:lang w:val="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C2F7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C2F77"/>
    <w:rPr>
      <w:b/>
      <w:bCs/>
      <w:lang w:val="nl"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1072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Standaardalinea-lettertype"/>
    <w:rsid w:val="00202DAE"/>
  </w:style>
  <w:style w:type="paragraph" w:styleId="Revisie">
    <w:name w:val="Revision"/>
    <w:hidden/>
    <w:uiPriority w:val="99"/>
    <w:semiHidden/>
    <w:rsid w:val="00DE1959"/>
    <w:rPr>
      <w:rFonts w:ascii="Arial" w:hAnsi="Arial"/>
      <w:lang w:val="nl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C43F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Sjablonen\Rapporten\Modulewijzer%20RIVIO_20010605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Modulewijzer RIVIO_20010605.dot</Template>
  <TotalTime>1969</TotalTime>
  <Pages>6</Pages>
  <Words>1453</Words>
  <Characters>7992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Modulewijzer RIVIO</vt:lpstr>
      <vt:lpstr>Modulewijzer RIVIO</vt:lpstr>
    </vt:vector>
  </TitlesOfParts>
  <Company>HRO</Company>
  <LinksUpToDate>false</LinksUpToDate>
  <CharactersWithSpaces>9427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Modulewijzer RIVIO</dc:title>
  <dc:creator>I&amp;A</dc:creator>
  <cp:lastModifiedBy>Giulia Costantini</cp:lastModifiedBy>
  <cp:revision>76</cp:revision>
  <cp:lastPrinted>2001-10-18T12:57:00Z</cp:lastPrinted>
  <dcterms:created xsi:type="dcterms:W3CDTF">2012-09-19T10:33:00Z</dcterms:created>
  <dcterms:modified xsi:type="dcterms:W3CDTF">2015-11-01T14:22:00Z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Name 0_1">
    <vt:lpwstr>American Medical Association</vt:lpwstr>
  </property>
  <property fmtid="{D5CDD505-2E9C-101B-9397-08002B2CF9AE}" pid="3" name="Mendeley Recent Style Id 0_1">
    <vt:lpwstr>http://www.zotero.org/styles/ama</vt:lpwstr>
  </property>
  <property fmtid="{D5CDD505-2E9C-101B-9397-08002B2CF9AE}" pid="4" name="Mendeley Recent Style Name 1_1">
    <vt:lpwstr>American Political Science Association</vt:lpwstr>
  </property>
  <property fmtid="{D5CDD505-2E9C-101B-9397-08002B2CF9AE}" pid="5" name="Mendeley Recent Style Id 1_1">
    <vt:lpwstr>http://www.zotero.org/styles/apsa</vt:lpwstr>
  </property>
  <property fmtid="{D5CDD505-2E9C-101B-9397-08002B2CF9AE}" pid="6" name="Mendeley Recent Style Name 2_1">
    <vt:lpwstr>American Psychological Association 6th Edition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3_1">
    <vt:lpwstr>American Sociological Association</vt:lpwstr>
  </property>
  <property fmtid="{D5CDD505-2E9C-101B-9397-08002B2CF9AE}" pid="9" name="Mendeley Recent Style Id 3_1">
    <vt:lpwstr>http://www.zotero.org/styles/asa</vt:lpwstr>
  </property>
  <property fmtid="{D5CDD505-2E9C-101B-9397-08002B2CF9AE}" pid="10" name="Mendeley Recent Style Name 4_1">
    <vt:lpwstr>Chicago Manual of Style (Author-Date format)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5_1">
    <vt:lpwstr>Harvard Reference format 1 (Author-Date)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Name 6_1">
    <vt:lpwstr>IEEE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7_1">
    <vt:lpwstr>Modern Humanities Research Association (Note with Bibliography)</vt:lpwstr>
  </property>
  <property fmtid="{D5CDD505-2E9C-101B-9397-08002B2CF9AE}" pid="17" name="Mendeley Recent Style Id 7_1">
    <vt:lpwstr>http://www.zotero.org/styles/mhra</vt:lpwstr>
  </property>
  <property fmtid="{D5CDD505-2E9C-101B-9397-08002B2CF9AE}" pid="18" name="Mendeley Recent Style Name 8_1">
    <vt:lpwstr>Modern Language Association</vt:lpwstr>
  </property>
  <property fmtid="{D5CDD505-2E9C-101B-9397-08002B2CF9AE}" pid="19" name="Mendeley Recent Style Id 8_1">
    <vt:lpwstr>http://www.zotero.org/styles/mla</vt:lpwstr>
  </property>
  <property fmtid="{D5CDD505-2E9C-101B-9397-08002B2CF9AE}" pid="20" name="Mendeley Recent Style Name 9_1">
    <vt:lpwstr>Nature Journal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Citation Style_1">
    <vt:lpwstr>http://www.zotero.org/styles/apa</vt:lpwstr>
  </property>
</Properties>
</file>