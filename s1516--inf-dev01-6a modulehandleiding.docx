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D7731" w14:textId="77777777" w:rsidR="006D6663" w:rsidRDefault="006D6663" w:rsidP="00BB454E">
      <w:pPr>
        <w:pStyle w:val="Heading2"/>
      </w:pPr>
    </w:p>
    <w:p w14:paraId="4D427448" w14:textId="77777777" w:rsidR="006D6663" w:rsidRDefault="006D6663">
      <w:pPr>
        <w:rPr>
          <w:rFonts w:ascii="CG Times" w:hAnsi="CG Times"/>
          <w:sz w:val="24"/>
        </w:rPr>
      </w:pPr>
    </w:p>
    <w:p w14:paraId="0973D410" w14:textId="77777777" w:rsidR="006D6663" w:rsidRDefault="006D6663">
      <w:pPr>
        <w:rPr>
          <w:rFonts w:ascii="CG Times" w:hAnsi="CG Times"/>
          <w:sz w:val="24"/>
        </w:rPr>
      </w:pPr>
    </w:p>
    <w:p w14:paraId="3B9B1E7D" w14:textId="77777777" w:rsidR="006D6663" w:rsidRDefault="006D6663">
      <w:pPr>
        <w:rPr>
          <w:rFonts w:ascii="CG Times" w:hAnsi="CG Times"/>
          <w:sz w:val="24"/>
        </w:rPr>
      </w:pPr>
    </w:p>
    <w:p w14:paraId="48ED6F7C" w14:textId="77777777" w:rsidR="006D6663" w:rsidRDefault="006D6663">
      <w:pPr>
        <w:rPr>
          <w:rFonts w:ascii="CG Times" w:hAnsi="CG Times"/>
          <w:sz w:val="24"/>
        </w:rPr>
      </w:pPr>
    </w:p>
    <w:p w14:paraId="57DACC3A" w14:textId="77777777" w:rsidR="006D6663" w:rsidRDefault="006D6663">
      <w:pPr>
        <w:rPr>
          <w:rFonts w:ascii="CG Times" w:hAnsi="CG Times"/>
          <w:sz w:val="24"/>
        </w:rPr>
      </w:pPr>
    </w:p>
    <w:p w14:paraId="7FD9A149" w14:textId="77777777" w:rsidR="006D6663" w:rsidRDefault="006D6663">
      <w:pPr>
        <w:rPr>
          <w:rFonts w:ascii="CG Times" w:hAnsi="CG Times"/>
          <w:sz w:val="24"/>
        </w:rPr>
      </w:pPr>
    </w:p>
    <w:p w14:paraId="5B0D7404" w14:textId="77777777" w:rsidR="006D6663" w:rsidRDefault="006D6663">
      <w:pPr>
        <w:rPr>
          <w:rFonts w:ascii="CG Times" w:hAnsi="CG Times"/>
          <w:sz w:val="24"/>
        </w:rPr>
      </w:pPr>
    </w:p>
    <w:p w14:paraId="2E289918" w14:textId="77777777" w:rsidR="006D6663" w:rsidRDefault="006D6663">
      <w:pPr>
        <w:jc w:val="center"/>
        <w:outlineLvl w:val="0"/>
        <w:rPr>
          <w:rFonts w:cs="Arial"/>
          <w:b/>
          <w:sz w:val="28"/>
        </w:rPr>
      </w:pPr>
      <w:r>
        <w:rPr>
          <w:rFonts w:ascii="CG Times" w:hAnsi="CG Times"/>
          <w:sz w:val="28"/>
        </w:rPr>
        <w:t xml:space="preserve">    </w:t>
      </w:r>
      <w:r>
        <w:rPr>
          <w:rFonts w:cs="Arial"/>
          <w:b/>
          <w:sz w:val="28"/>
        </w:rPr>
        <w:t>HOGESCHOOL ROTTERDAM / CMI</w:t>
      </w:r>
    </w:p>
    <w:p w14:paraId="6685E6D0" w14:textId="77777777" w:rsidR="006D6663" w:rsidRDefault="006D6663">
      <w:pPr>
        <w:rPr>
          <w:rFonts w:ascii="CG Times" w:hAnsi="CG Times"/>
          <w:sz w:val="24"/>
        </w:rPr>
      </w:pPr>
    </w:p>
    <w:p w14:paraId="39F4A323" w14:textId="77777777" w:rsidR="006D6663" w:rsidRDefault="006D6663">
      <w:pPr>
        <w:rPr>
          <w:rFonts w:ascii="CG Times" w:hAnsi="CG Times"/>
          <w:sz w:val="24"/>
        </w:rPr>
      </w:pPr>
    </w:p>
    <w:p w14:paraId="79234CEE" w14:textId="77777777" w:rsidR="006D6663" w:rsidRDefault="006D6663">
      <w:pPr>
        <w:rPr>
          <w:rFonts w:ascii="CG Times" w:hAnsi="CG Times"/>
          <w:sz w:val="40"/>
        </w:rPr>
      </w:pPr>
    </w:p>
    <w:p w14:paraId="5A4B30C8" w14:textId="77777777" w:rsidR="006D6663" w:rsidRDefault="006D6663">
      <w:pPr>
        <w:rPr>
          <w:rFonts w:ascii="CG Times" w:hAnsi="CG Times"/>
          <w:sz w:val="40"/>
        </w:rPr>
      </w:pPr>
    </w:p>
    <w:p w14:paraId="119B5F45" w14:textId="5C48A2CA" w:rsidR="006D6663" w:rsidRPr="004D2467" w:rsidRDefault="005D05A0">
      <w:pPr>
        <w:jc w:val="center"/>
        <w:rPr>
          <w:rFonts w:cs="Arial"/>
          <w:sz w:val="72"/>
          <w:szCs w:val="96"/>
        </w:rPr>
      </w:pPr>
      <w:r>
        <w:rPr>
          <w:rFonts w:cs="Arial"/>
          <w:b/>
          <w:sz w:val="72"/>
          <w:szCs w:val="96"/>
        </w:rPr>
        <w:t>Algoritmiek</w:t>
      </w:r>
    </w:p>
    <w:p w14:paraId="10A2A227" w14:textId="77777777" w:rsidR="006D6663" w:rsidRDefault="006D6663">
      <w:pPr>
        <w:jc w:val="center"/>
        <w:rPr>
          <w:rFonts w:cs="Arial"/>
          <w:b/>
          <w:sz w:val="40"/>
          <w:lang w:val="fr-FR"/>
        </w:rPr>
      </w:pPr>
    </w:p>
    <w:p w14:paraId="4A335B9A" w14:textId="77777777" w:rsidR="006D6663" w:rsidRDefault="006D6663">
      <w:pPr>
        <w:jc w:val="center"/>
        <w:rPr>
          <w:rFonts w:ascii="CG Times" w:hAnsi="CG Times"/>
          <w:b/>
          <w:sz w:val="24"/>
          <w:lang w:val="fr-FR"/>
        </w:rPr>
      </w:pPr>
    </w:p>
    <w:p w14:paraId="2F4E0DF2" w14:textId="5B592A6A" w:rsidR="006D6663" w:rsidRDefault="00BB454E">
      <w:pPr>
        <w:jc w:val="center"/>
        <w:rPr>
          <w:rFonts w:ascii="CG Times" w:hAnsi="CG Times"/>
          <w:sz w:val="28"/>
          <w:szCs w:val="28"/>
        </w:rPr>
      </w:pPr>
      <w:r>
        <w:rPr>
          <w:rFonts w:cs="Arial"/>
          <w:b/>
          <w:sz w:val="28"/>
          <w:szCs w:val="28"/>
          <w:lang w:val="fr-FR"/>
        </w:rPr>
        <w:t>INFDEV0</w:t>
      </w:r>
      <w:r w:rsidR="001C61F6">
        <w:rPr>
          <w:rFonts w:cs="Arial"/>
          <w:b/>
          <w:sz w:val="28"/>
          <w:szCs w:val="28"/>
          <w:lang w:val="fr-FR"/>
        </w:rPr>
        <w:t>1</w:t>
      </w:r>
      <w:r w:rsidR="00BA1C56">
        <w:rPr>
          <w:rFonts w:cs="Arial"/>
          <w:b/>
          <w:sz w:val="28"/>
          <w:szCs w:val="28"/>
          <w:lang w:val="fr-FR"/>
        </w:rPr>
        <w:t>-</w:t>
      </w:r>
      <w:r w:rsidR="001C61F6">
        <w:rPr>
          <w:rFonts w:cs="Arial"/>
          <w:b/>
          <w:sz w:val="28"/>
          <w:szCs w:val="28"/>
          <w:lang w:val="fr-FR"/>
        </w:rPr>
        <w:t>6A</w:t>
      </w:r>
    </w:p>
    <w:p w14:paraId="6079BF13" w14:textId="77777777" w:rsidR="006D6663" w:rsidRDefault="006D6663">
      <w:pPr>
        <w:rPr>
          <w:rFonts w:ascii="CG Times" w:hAnsi="CG Times"/>
          <w:sz w:val="24"/>
        </w:rPr>
      </w:pPr>
    </w:p>
    <w:p w14:paraId="39A424A7" w14:textId="77777777" w:rsidR="006D6663" w:rsidRDefault="006D6663">
      <w:pPr>
        <w:rPr>
          <w:rFonts w:ascii="CG Times" w:hAnsi="CG Times"/>
          <w:sz w:val="24"/>
        </w:rPr>
      </w:pPr>
    </w:p>
    <w:p w14:paraId="691EF1F5" w14:textId="77777777" w:rsidR="006D6663" w:rsidRDefault="006D6663">
      <w:pPr>
        <w:rPr>
          <w:rFonts w:ascii="CG Times" w:hAnsi="CG Times"/>
          <w:sz w:val="24"/>
        </w:rPr>
      </w:pPr>
    </w:p>
    <w:p w14:paraId="6335354B" w14:textId="77777777" w:rsidR="006D6663" w:rsidRDefault="006D6663">
      <w:pPr>
        <w:rPr>
          <w:rFonts w:ascii="CG Times" w:hAnsi="CG Times"/>
          <w:sz w:val="24"/>
        </w:rPr>
      </w:pPr>
    </w:p>
    <w:p w14:paraId="06DDA04A" w14:textId="5DAF9815" w:rsidR="006D6663" w:rsidRDefault="006D6663" w:rsidP="00953D2B">
      <w:pPr>
        <w:jc w:val="center"/>
        <w:rPr>
          <w:rFonts w:ascii="CG Times" w:hAnsi="CG Times"/>
          <w:sz w:val="24"/>
        </w:rPr>
      </w:pPr>
    </w:p>
    <w:p w14:paraId="5D4B03B0" w14:textId="77777777" w:rsidR="006D6663" w:rsidRDefault="006D6663">
      <w:pPr>
        <w:rPr>
          <w:rFonts w:ascii="CG Times" w:hAnsi="CG Times"/>
          <w:sz w:val="24"/>
        </w:rPr>
      </w:pPr>
    </w:p>
    <w:p w14:paraId="21D962C3" w14:textId="77777777" w:rsidR="006D6663" w:rsidRDefault="006D6663">
      <w:pPr>
        <w:rPr>
          <w:rFonts w:ascii="CG Times" w:hAnsi="CG Times"/>
          <w:sz w:val="24"/>
        </w:rPr>
      </w:pPr>
    </w:p>
    <w:p w14:paraId="7A84C0BF" w14:textId="77777777" w:rsidR="006D6663" w:rsidRDefault="006D6663">
      <w:pPr>
        <w:rPr>
          <w:rFonts w:ascii="CG Times" w:hAnsi="CG Times"/>
          <w:sz w:val="24"/>
        </w:rPr>
      </w:pPr>
    </w:p>
    <w:p w14:paraId="51E35446" w14:textId="77777777" w:rsidR="006D6663" w:rsidRDefault="006D6663">
      <w:pPr>
        <w:rPr>
          <w:rFonts w:ascii="CG Times" w:hAnsi="CG Times"/>
          <w:sz w:val="24"/>
        </w:rPr>
      </w:pPr>
    </w:p>
    <w:tbl>
      <w:tblPr>
        <w:tblpPr w:leftFromText="180" w:rightFromText="180" w:vertAnchor="text" w:horzAnchor="margin" w:tblpY="2927"/>
        <w:tblW w:w="0" w:type="auto"/>
        <w:tblLayout w:type="fixed"/>
        <w:tblCellMar>
          <w:left w:w="80" w:type="dxa"/>
          <w:right w:w="80" w:type="dxa"/>
        </w:tblCellMar>
        <w:tblLook w:val="0000" w:firstRow="0" w:lastRow="0" w:firstColumn="0" w:lastColumn="0" w:noHBand="0" w:noVBand="0"/>
      </w:tblPr>
      <w:tblGrid>
        <w:gridCol w:w="3350"/>
      </w:tblGrid>
      <w:tr w:rsidR="005D05A0" w14:paraId="05E85103" w14:textId="77777777" w:rsidTr="005D05A0">
        <w:trPr>
          <w:cantSplit/>
          <w:trHeight w:val="601"/>
        </w:trPr>
        <w:tc>
          <w:tcPr>
            <w:tcW w:w="3350" w:type="dxa"/>
          </w:tcPr>
          <w:p w14:paraId="049A3EC7" w14:textId="77777777" w:rsidR="005D05A0" w:rsidRDefault="005D05A0" w:rsidP="005D05A0">
            <w:pPr>
              <w:pStyle w:val="zreportaddinfo"/>
              <w:framePr w:wrap="auto" w:hAnchor="text" w:xAlign="left" w:yAlign="inline"/>
              <w:jc w:val="left"/>
              <w:rPr>
                <w:rFonts w:cs="Arial"/>
              </w:rPr>
            </w:pPr>
            <w:r>
              <w:rPr>
                <w:rFonts w:cs="Arial"/>
              </w:rPr>
              <w:t>Aantal studiepunten: 3</w:t>
            </w:r>
          </w:p>
          <w:p w14:paraId="2C66FC43" w14:textId="77777777" w:rsidR="005D05A0" w:rsidRDefault="005D05A0" w:rsidP="005D05A0">
            <w:pPr>
              <w:pStyle w:val="zreportaddinfo"/>
              <w:framePr w:wrap="auto" w:hAnchor="text" w:xAlign="left" w:yAlign="inline"/>
              <w:jc w:val="left"/>
            </w:pPr>
            <w:r>
              <w:rPr>
                <w:rFonts w:cs="Arial"/>
              </w:rPr>
              <w:t>Modulebeheerder: Youri Tjang</w:t>
            </w:r>
          </w:p>
        </w:tc>
      </w:tr>
    </w:tbl>
    <w:p w14:paraId="73EC1141" w14:textId="162A8648" w:rsidR="006D6663" w:rsidRDefault="006D6663">
      <w:pPr>
        <w:pStyle w:val="Heading1"/>
        <w:ind w:left="0" w:firstLine="0"/>
        <w:rPr>
          <w:rFonts w:cs="Arial"/>
        </w:rPr>
      </w:pPr>
      <w:r>
        <w:br w:type="page"/>
      </w:r>
      <w:bookmarkStart w:id="0" w:name="_Toc516390338"/>
      <w:r>
        <w:rPr>
          <w:rFonts w:cs="Arial"/>
        </w:rPr>
        <w:lastRenderedPageBreak/>
        <w:t>Modulebeschrijving</w:t>
      </w:r>
      <w:bookmarkEnd w:id="0"/>
    </w:p>
    <w:tbl>
      <w:tblPr>
        <w:tblW w:w="9666" w:type="dxa"/>
        <w:tblInd w:w="-71" w:type="dxa"/>
        <w:tblLayout w:type="fixed"/>
        <w:tblCellMar>
          <w:left w:w="71" w:type="dxa"/>
          <w:right w:w="71" w:type="dxa"/>
        </w:tblCellMar>
        <w:tblLook w:val="0000" w:firstRow="0" w:lastRow="0" w:firstColumn="0" w:lastColumn="0" w:noHBand="0" w:noVBand="0"/>
      </w:tblPr>
      <w:tblGrid>
        <w:gridCol w:w="2265"/>
        <w:gridCol w:w="7401"/>
      </w:tblGrid>
      <w:tr w:rsidR="006D6663" w14:paraId="705A7E46" w14:textId="77777777" w:rsidTr="00573994">
        <w:tc>
          <w:tcPr>
            <w:tcW w:w="2265" w:type="dxa"/>
            <w:tcBorders>
              <w:top w:val="single" w:sz="6" w:space="0" w:color="auto"/>
              <w:left w:val="single" w:sz="6" w:space="0" w:color="auto"/>
              <w:right w:val="single" w:sz="6" w:space="0" w:color="auto"/>
            </w:tcBorders>
            <w:shd w:val="pct20" w:color="auto" w:fill="auto"/>
          </w:tcPr>
          <w:p w14:paraId="425EE0ED"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Modulenaam:</w:t>
            </w:r>
          </w:p>
        </w:tc>
        <w:tc>
          <w:tcPr>
            <w:tcW w:w="7401" w:type="dxa"/>
            <w:tcBorders>
              <w:left w:val="nil"/>
            </w:tcBorders>
          </w:tcPr>
          <w:p w14:paraId="4CE7B6BE" w14:textId="7A0C8479" w:rsidR="006D6663" w:rsidRDefault="005D05A0" w:rsidP="00CE4D3E">
            <w:pPr>
              <w:tabs>
                <w:tab w:val="left" w:pos="-1440"/>
                <w:tab w:val="left" w:pos="-720"/>
                <w:tab w:val="left" w:pos="0"/>
                <w:tab w:val="left" w:pos="720"/>
                <w:tab w:val="left" w:pos="1440"/>
                <w:tab w:val="left" w:pos="2160"/>
              </w:tabs>
              <w:rPr>
                <w:rFonts w:cs="Arial"/>
                <w:lang w:val="nl-NL"/>
              </w:rPr>
            </w:pPr>
            <w:r>
              <w:rPr>
                <w:rFonts w:cs="Arial"/>
                <w:lang w:val="nl-NL"/>
              </w:rPr>
              <w:t>Algoritmiek</w:t>
            </w:r>
          </w:p>
        </w:tc>
      </w:tr>
      <w:tr w:rsidR="006D6663" w14:paraId="60A40C15" w14:textId="77777777" w:rsidTr="00573994">
        <w:tc>
          <w:tcPr>
            <w:tcW w:w="2265" w:type="dxa"/>
            <w:tcBorders>
              <w:left w:val="single" w:sz="6" w:space="0" w:color="auto"/>
              <w:right w:val="single" w:sz="6" w:space="0" w:color="auto"/>
            </w:tcBorders>
            <w:shd w:val="pct20" w:color="auto" w:fill="auto"/>
          </w:tcPr>
          <w:p w14:paraId="5AAB28CE"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Modulecode:</w:t>
            </w:r>
          </w:p>
        </w:tc>
        <w:tc>
          <w:tcPr>
            <w:tcW w:w="7401" w:type="dxa"/>
            <w:tcBorders>
              <w:left w:val="nil"/>
            </w:tcBorders>
          </w:tcPr>
          <w:p w14:paraId="73495DE5" w14:textId="2E7956EB" w:rsidR="006D6663" w:rsidRDefault="00BB454E" w:rsidP="001C61F6">
            <w:pPr>
              <w:tabs>
                <w:tab w:val="left" w:pos="-1440"/>
                <w:tab w:val="left" w:pos="-720"/>
                <w:tab w:val="left" w:pos="0"/>
                <w:tab w:val="left" w:pos="720"/>
                <w:tab w:val="left" w:pos="1440"/>
                <w:tab w:val="left" w:pos="2160"/>
              </w:tabs>
              <w:rPr>
                <w:rFonts w:cs="Arial"/>
                <w:b/>
                <w:lang w:val="nl-NL"/>
              </w:rPr>
            </w:pPr>
            <w:r>
              <w:rPr>
                <w:rFonts w:cs="Arial"/>
                <w:b/>
                <w:lang w:val="nl-NL"/>
              </w:rPr>
              <w:t>INFDEV0</w:t>
            </w:r>
            <w:r w:rsidR="001C61F6">
              <w:rPr>
                <w:rFonts w:cs="Arial"/>
                <w:b/>
                <w:lang w:val="nl-NL"/>
              </w:rPr>
              <w:t>1</w:t>
            </w:r>
            <w:r w:rsidR="00770EFF">
              <w:rPr>
                <w:rFonts w:cs="Arial"/>
                <w:b/>
                <w:lang w:val="nl-NL"/>
              </w:rPr>
              <w:t>-</w:t>
            </w:r>
            <w:r w:rsidR="001C61F6">
              <w:rPr>
                <w:rFonts w:cs="Arial"/>
                <w:b/>
                <w:lang w:val="nl-NL"/>
              </w:rPr>
              <w:t>6A</w:t>
            </w:r>
          </w:p>
        </w:tc>
      </w:tr>
      <w:tr w:rsidR="006D6663" w14:paraId="39F34664" w14:textId="77777777" w:rsidTr="00573994">
        <w:tc>
          <w:tcPr>
            <w:tcW w:w="2265" w:type="dxa"/>
            <w:tcBorders>
              <w:left w:val="single" w:sz="6" w:space="0" w:color="auto"/>
              <w:right w:val="single" w:sz="6" w:space="0" w:color="auto"/>
            </w:tcBorders>
            <w:shd w:val="pct20" w:color="auto" w:fill="auto"/>
          </w:tcPr>
          <w:p w14:paraId="10705F11" w14:textId="77777777" w:rsidR="006D6663" w:rsidRDefault="006D6663" w:rsidP="00573994">
            <w:pPr>
              <w:tabs>
                <w:tab w:val="left" w:pos="-1440"/>
                <w:tab w:val="left" w:pos="-720"/>
                <w:tab w:val="left" w:pos="0"/>
                <w:tab w:val="left" w:pos="720"/>
                <w:tab w:val="left" w:pos="1440"/>
                <w:tab w:val="left" w:pos="2160"/>
              </w:tabs>
              <w:rPr>
                <w:rFonts w:cs="Arial"/>
                <w:b/>
                <w:lang w:val="nl-NL"/>
              </w:rPr>
            </w:pPr>
            <w:r>
              <w:rPr>
                <w:rFonts w:cs="Arial"/>
                <w:b/>
                <w:lang w:val="nl-NL"/>
              </w:rPr>
              <w:t>Aantal studiepunten</w:t>
            </w:r>
            <w:r w:rsidR="00573994">
              <w:rPr>
                <w:rFonts w:cs="Arial"/>
                <w:b/>
                <w:lang w:val="nl-NL"/>
              </w:rPr>
              <w:t xml:space="preserve"> en studiebelastinguren</w:t>
            </w:r>
            <w:r>
              <w:rPr>
                <w:rFonts w:cs="Arial"/>
                <w:b/>
                <w:lang w:val="nl-NL"/>
              </w:rPr>
              <w:t>:</w:t>
            </w:r>
          </w:p>
        </w:tc>
        <w:tc>
          <w:tcPr>
            <w:tcW w:w="7401" w:type="dxa"/>
            <w:tcBorders>
              <w:left w:val="nil"/>
            </w:tcBorders>
          </w:tcPr>
          <w:p w14:paraId="4A597E61" w14:textId="5A625634" w:rsidR="00573994" w:rsidRPr="007268AC" w:rsidRDefault="00C90D8F" w:rsidP="00573994">
            <w:pPr>
              <w:autoSpaceDE w:val="0"/>
              <w:autoSpaceDN w:val="0"/>
              <w:adjustRightInd w:val="0"/>
              <w:rPr>
                <w:rFonts w:cs="Arial"/>
                <w:lang w:val="nl-NL" w:eastAsia="zh-CN"/>
              </w:rPr>
            </w:pPr>
            <w:r w:rsidRPr="00573994">
              <w:rPr>
                <w:rFonts w:cs="Arial"/>
                <w:lang w:val="nl-NL" w:eastAsia="zh-CN"/>
              </w:rPr>
              <w:t>Dit stu</w:t>
            </w:r>
            <w:r w:rsidR="00333A93">
              <w:rPr>
                <w:rFonts w:cs="Arial"/>
                <w:lang w:val="nl-NL" w:eastAsia="zh-CN"/>
              </w:rPr>
              <w:t xml:space="preserve">dieonderdeel levert </w:t>
            </w:r>
            <w:ins w:id="1" w:author="Youri Tjang" w:date="2015-07-13T17:05:00Z">
              <w:r w:rsidR="00C40300">
                <w:rPr>
                  <w:rFonts w:cs="Arial"/>
                  <w:lang w:val="nl-NL" w:eastAsia="zh-CN"/>
                </w:rPr>
                <w:t>4</w:t>
              </w:r>
            </w:ins>
            <w:del w:id="2" w:author="Youri Tjang" w:date="2015-07-13T17:05:00Z">
              <w:r w:rsidR="00333A93" w:rsidDel="00C40300">
                <w:rPr>
                  <w:rFonts w:cs="Arial"/>
                  <w:lang w:val="nl-NL" w:eastAsia="zh-CN"/>
                </w:rPr>
                <w:delText>3</w:delText>
              </w:r>
            </w:del>
            <w:r w:rsidRPr="00573994">
              <w:rPr>
                <w:rFonts w:cs="Arial"/>
                <w:lang w:val="nl-NL" w:eastAsia="zh-CN"/>
              </w:rPr>
              <w:t xml:space="preserve"> studiepunten op, hetgeen overe</w:t>
            </w:r>
            <w:r>
              <w:rPr>
                <w:rFonts w:cs="Arial"/>
                <w:lang w:val="nl-NL" w:eastAsia="zh-CN"/>
              </w:rPr>
              <w:t xml:space="preserve">enkomt met een studielast van </w:t>
            </w:r>
            <w:ins w:id="3" w:author="Youri Tjang" w:date="2015-07-13T17:25:00Z">
              <w:r w:rsidR="00F014F9">
                <w:rPr>
                  <w:rFonts w:cs="Arial"/>
                  <w:lang w:val="nl-NL" w:eastAsia="zh-CN"/>
                </w:rPr>
                <w:t>112</w:t>
              </w:r>
            </w:ins>
            <w:del w:id="4" w:author="Youri Tjang" w:date="2015-07-13T17:25:00Z">
              <w:r w:rsidR="00333A93" w:rsidDel="00F014F9">
                <w:rPr>
                  <w:rFonts w:cs="Arial"/>
                  <w:lang w:val="nl-NL" w:eastAsia="zh-CN"/>
                </w:rPr>
                <w:delText>84</w:delText>
              </w:r>
            </w:del>
            <w:r w:rsidR="00333A93">
              <w:rPr>
                <w:rFonts w:cs="Arial"/>
                <w:lang w:val="nl-NL" w:eastAsia="zh-CN"/>
              </w:rPr>
              <w:t xml:space="preserve"> </w:t>
            </w:r>
            <w:r>
              <w:rPr>
                <w:rFonts w:cs="Arial"/>
                <w:lang w:val="nl-NL" w:eastAsia="zh-CN"/>
              </w:rPr>
              <w:t xml:space="preserve"> uur</w:t>
            </w:r>
            <w:r w:rsidRPr="00573994">
              <w:rPr>
                <w:rFonts w:cs="Arial"/>
                <w:lang w:val="nl-NL" w:eastAsia="zh-CN"/>
              </w:rPr>
              <w:t xml:space="preserve">. </w:t>
            </w:r>
          </w:p>
          <w:p w14:paraId="3BB0C89F" w14:textId="36136BE5" w:rsidR="00EA3DC6" w:rsidRPr="00573994" w:rsidRDefault="00EA3DC6" w:rsidP="00EA3DC6">
            <w:pPr>
              <w:autoSpaceDE w:val="0"/>
              <w:autoSpaceDN w:val="0"/>
              <w:adjustRightInd w:val="0"/>
              <w:rPr>
                <w:rFonts w:cs="Arial"/>
                <w:lang w:val="nl-NL" w:eastAsia="zh-CN"/>
              </w:rPr>
            </w:pPr>
            <w:r>
              <w:rPr>
                <w:rFonts w:cs="Arial"/>
                <w:lang w:val="nl-NL" w:eastAsia="zh-CN"/>
              </w:rPr>
              <w:t xml:space="preserve">De verdeling van deze </w:t>
            </w:r>
            <w:del w:id="5" w:author="Youri Tjang" w:date="2015-07-13T17:25:00Z">
              <w:r w:rsidR="00333A93" w:rsidDel="00F014F9">
                <w:rPr>
                  <w:rFonts w:cs="Arial"/>
                  <w:lang w:val="nl-NL" w:eastAsia="zh-CN"/>
                </w:rPr>
                <w:delText>84</w:delText>
              </w:r>
              <w:r w:rsidDel="00F014F9">
                <w:rPr>
                  <w:rFonts w:cs="Arial"/>
                  <w:lang w:val="nl-NL" w:eastAsia="zh-CN"/>
                </w:rPr>
                <w:delText xml:space="preserve"> </w:delText>
              </w:r>
            </w:del>
            <w:ins w:id="6" w:author="Youri Tjang" w:date="2015-07-13T17:25:00Z">
              <w:r w:rsidR="00F014F9">
                <w:rPr>
                  <w:rFonts w:cs="Arial"/>
                  <w:lang w:val="nl-NL" w:eastAsia="zh-CN"/>
                </w:rPr>
                <w:t>112</w:t>
              </w:r>
              <w:r w:rsidR="00F014F9">
                <w:rPr>
                  <w:rFonts w:cs="Arial"/>
                  <w:lang w:val="nl-NL" w:eastAsia="zh-CN"/>
                </w:rPr>
                <w:t xml:space="preserve"> </w:t>
              </w:r>
            </w:ins>
            <w:r>
              <w:rPr>
                <w:rFonts w:cs="Arial"/>
                <w:lang w:val="nl-NL" w:eastAsia="zh-CN"/>
              </w:rPr>
              <w:t>uur</w:t>
            </w:r>
            <w:r w:rsidRPr="00573994">
              <w:rPr>
                <w:rFonts w:cs="Arial"/>
                <w:lang w:val="nl-NL" w:eastAsia="zh-CN"/>
              </w:rPr>
              <w:t xml:space="preserve"> over de collegeweken is als volgt:</w:t>
            </w:r>
          </w:p>
          <w:p w14:paraId="6652228E" w14:textId="77777777" w:rsidR="00573994" w:rsidRPr="007268AC" w:rsidRDefault="00573994" w:rsidP="00573994">
            <w:pPr>
              <w:autoSpaceDE w:val="0"/>
              <w:autoSpaceDN w:val="0"/>
              <w:adjustRightInd w:val="0"/>
              <w:rPr>
                <w:rFonts w:cs="Arial"/>
                <w:lang w:val="nl-NL" w:eastAsia="zh-CN"/>
              </w:rPr>
            </w:pPr>
            <w:r w:rsidRPr="007268AC">
              <w:rPr>
                <w:rFonts w:cs="Arial"/>
                <w:lang w:val="nl-NL" w:eastAsia="zh-CN"/>
              </w:rPr>
              <w:t xml:space="preserve">Begeleide colleges: </w:t>
            </w:r>
          </w:p>
          <w:p w14:paraId="7804A130" w14:textId="4035B4DF" w:rsidR="00573994" w:rsidRPr="007268AC" w:rsidRDefault="00BF1450" w:rsidP="00573994">
            <w:pPr>
              <w:autoSpaceDE w:val="0"/>
              <w:autoSpaceDN w:val="0"/>
              <w:adjustRightInd w:val="0"/>
              <w:rPr>
                <w:rFonts w:cs="Arial"/>
                <w:lang w:val="nl-NL" w:eastAsia="zh-CN"/>
              </w:rPr>
            </w:pPr>
            <w:r>
              <w:rPr>
                <w:rFonts w:cs="Arial"/>
                <w:lang w:val="nl-NL" w:eastAsia="zh-CN"/>
              </w:rPr>
              <w:t xml:space="preserve"> - g</w:t>
            </w:r>
            <w:r w:rsidR="003B38F6" w:rsidRPr="007268AC">
              <w:rPr>
                <w:rFonts w:cs="Arial"/>
                <w:lang w:val="nl-NL" w:eastAsia="zh-CN"/>
              </w:rPr>
              <w:t xml:space="preserve">edurende 8 weken:  8 * </w:t>
            </w:r>
            <w:del w:id="7" w:author="Youri Tjang" w:date="2015-07-13T17:27:00Z">
              <w:r w:rsidR="00EB07EB" w:rsidDel="00030C14">
                <w:rPr>
                  <w:rFonts w:cs="Arial"/>
                  <w:lang w:val="nl-NL" w:eastAsia="zh-CN"/>
                </w:rPr>
                <w:delText>150</w:delText>
              </w:r>
              <w:r w:rsidR="00573994" w:rsidRPr="007268AC" w:rsidDel="00030C14">
                <w:rPr>
                  <w:rFonts w:cs="Arial"/>
                  <w:lang w:val="nl-NL" w:eastAsia="zh-CN"/>
                </w:rPr>
                <w:delText xml:space="preserve"> </w:delText>
              </w:r>
            </w:del>
            <w:ins w:id="8" w:author="Youri Tjang" w:date="2015-07-13T17:27:00Z">
              <w:r w:rsidR="00030C14">
                <w:rPr>
                  <w:rFonts w:cs="Arial"/>
                  <w:lang w:val="nl-NL" w:eastAsia="zh-CN"/>
                </w:rPr>
                <w:t>20</w:t>
              </w:r>
              <w:r w:rsidR="00030C14">
                <w:rPr>
                  <w:rFonts w:cs="Arial"/>
                  <w:lang w:val="nl-NL" w:eastAsia="zh-CN"/>
                </w:rPr>
                <w:t>0</w:t>
              </w:r>
              <w:r w:rsidR="00030C14" w:rsidRPr="007268AC">
                <w:rPr>
                  <w:rFonts w:cs="Arial"/>
                  <w:lang w:val="nl-NL" w:eastAsia="zh-CN"/>
                </w:rPr>
                <w:t xml:space="preserve"> </w:t>
              </w:r>
            </w:ins>
            <w:r w:rsidR="00573994" w:rsidRPr="007268AC">
              <w:rPr>
                <w:rFonts w:cs="Arial"/>
                <w:lang w:val="nl-NL" w:eastAsia="zh-CN"/>
              </w:rPr>
              <w:t>minuten</w:t>
            </w:r>
            <w:r w:rsidR="00573994" w:rsidRPr="007268AC">
              <w:rPr>
                <w:rFonts w:cs="Arial"/>
                <w:lang w:val="nl-NL" w:eastAsia="zh-CN"/>
              </w:rPr>
              <w:tab/>
            </w:r>
            <w:r w:rsidR="00573994" w:rsidRPr="007268AC">
              <w:rPr>
                <w:rFonts w:cs="Arial"/>
                <w:lang w:val="nl-NL" w:eastAsia="zh-CN"/>
              </w:rPr>
              <w:tab/>
              <w:t xml:space="preserve"> </w:t>
            </w:r>
            <w:r w:rsidR="007268AC" w:rsidRPr="007268AC">
              <w:rPr>
                <w:rFonts w:cs="Arial"/>
                <w:lang w:val="nl-NL" w:eastAsia="zh-CN"/>
              </w:rPr>
              <w:t xml:space="preserve">                               </w:t>
            </w:r>
            <w:r w:rsidR="00EA3DC6">
              <w:rPr>
                <w:rFonts w:cs="Arial"/>
                <w:lang w:val="nl-NL" w:eastAsia="zh-CN"/>
              </w:rPr>
              <w:t xml:space="preserve"> </w:t>
            </w:r>
            <w:r w:rsidR="00333A93">
              <w:rPr>
                <w:rFonts w:cs="Arial"/>
                <w:lang w:val="nl-NL" w:eastAsia="zh-CN"/>
              </w:rPr>
              <w:t>2</w:t>
            </w:r>
            <w:ins w:id="9" w:author="Youri Tjang" w:date="2015-07-13T17:05:00Z">
              <w:r w:rsidR="00C40300">
                <w:rPr>
                  <w:rFonts w:cs="Arial"/>
                  <w:lang w:val="nl-NL" w:eastAsia="zh-CN"/>
                </w:rPr>
                <w:t>5</w:t>
              </w:r>
            </w:ins>
            <w:del w:id="10" w:author="Youri Tjang" w:date="2015-07-13T17:05:00Z">
              <w:r w:rsidR="002E0A1B" w:rsidDel="00C40300">
                <w:rPr>
                  <w:rFonts w:cs="Arial"/>
                  <w:lang w:val="nl-NL" w:eastAsia="zh-CN"/>
                </w:rPr>
                <w:delText>0</w:delText>
              </w:r>
            </w:del>
            <w:r w:rsidR="00573994" w:rsidRPr="007268AC">
              <w:rPr>
                <w:rFonts w:cs="Arial"/>
                <w:lang w:val="nl-NL" w:eastAsia="zh-CN"/>
              </w:rPr>
              <w:t xml:space="preserve"> uur</w:t>
            </w:r>
          </w:p>
          <w:p w14:paraId="64A89516" w14:textId="77777777" w:rsidR="00573994" w:rsidRPr="00B75FD9" w:rsidRDefault="00573994" w:rsidP="00573994">
            <w:pPr>
              <w:autoSpaceDE w:val="0"/>
              <w:autoSpaceDN w:val="0"/>
              <w:adjustRightInd w:val="0"/>
              <w:rPr>
                <w:rFonts w:cs="Arial"/>
                <w:lang w:val="nl-NL" w:eastAsia="zh-CN"/>
              </w:rPr>
            </w:pPr>
            <w:r w:rsidRPr="00B75FD9">
              <w:rPr>
                <w:rFonts w:cs="Arial"/>
                <w:lang w:val="nl-NL" w:eastAsia="zh-CN"/>
              </w:rPr>
              <w:t>Onbegeleide uren per week:</w:t>
            </w:r>
          </w:p>
          <w:p w14:paraId="326C6780" w14:textId="034D673E" w:rsidR="00573994" w:rsidRPr="00100A28" w:rsidRDefault="00100A28" w:rsidP="00573994">
            <w:pPr>
              <w:autoSpaceDE w:val="0"/>
              <w:autoSpaceDN w:val="0"/>
              <w:adjustRightInd w:val="0"/>
              <w:rPr>
                <w:rFonts w:cs="Arial"/>
                <w:lang w:val="nl-NL" w:eastAsia="zh-CN"/>
              </w:rPr>
            </w:pPr>
            <w:r>
              <w:rPr>
                <w:rFonts w:cs="Arial"/>
                <w:lang w:val="nl-NL" w:eastAsia="zh-CN"/>
              </w:rPr>
              <w:t xml:space="preserve"> </w:t>
            </w:r>
            <w:r w:rsidR="00BF1450">
              <w:rPr>
                <w:rFonts w:cs="Arial"/>
                <w:lang w:val="nl-NL" w:eastAsia="zh-CN"/>
              </w:rPr>
              <w:t>- bestuderen theorie</w:t>
            </w:r>
            <w:r w:rsidR="00333A93">
              <w:rPr>
                <w:rFonts w:cs="Arial"/>
                <w:lang w:val="nl-NL" w:eastAsia="zh-CN"/>
              </w:rPr>
              <w:t xml:space="preserve"> (8 * 3</w:t>
            </w:r>
            <w:r w:rsidR="00BF1450">
              <w:rPr>
                <w:rFonts w:cs="Arial"/>
                <w:lang w:val="nl-NL" w:eastAsia="zh-CN"/>
              </w:rPr>
              <w:t xml:space="preserve"> uur per week)</w:t>
            </w:r>
            <w:r w:rsidR="00573994" w:rsidRPr="00100A28">
              <w:rPr>
                <w:rFonts w:cs="Arial"/>
                <w:lang w:val="nl-NL" w:eastAsia="zh-CN"/>
              </w:rPr>
              <w:tab/>
              <w:t xml:space="preserve">          </w:t>
            </w:r>
            <w:r w:rsidR="007268AC" w:rsidRPr="00100A28">
              <w:rPr>
                <w:rFonts w:cs="Arial"/>
                <w:lang w:val="nl-NL" w:eastAsia="zh-CN"/>
              </w:rPr>
              <w:t xml:space="preserve">                      </w:t>
            </w:r>
            <w:r w:rsidR="00EA3DC6">
              <w:rPr>
                <w:rFonts w:cs="Arial"/>
                <w:lang w:val="nl-NL" w:eastAsia="zh-CN"/>
              </w:rPr>
              <w:t xml:space="preserve"> </w:t>
            </w:r>
            <w:r w:rsidR="00333A93">
              <w:rPr>
                <w:rFonts w:cs="Arial"/>
                <w:lang w:val="nl-NL" w:eastAsia="zh-CN"/>
              </w:rPr>
              <w:t>24</w:t>
            </w:r>
            <w:r w:rsidR="00573994" w:rsidRPr="00100A28">
              <w:rPr>
                <w:rFonts w:cs="Arial"/>
                <w:lang w:val="nl-NL" w:eastAsia="zh-CN"/>
              </w:rPr>
              <w:t xml:space="preserve"> uur</w:t>
            </w:r>
          </w:p>
          <w:p w14:paraId="2EFAC371" w14:textId="0D0E5DFB" w:rsidR="00573994" w:rsidRPr="00100A28" w:rsidRDefault="00100A28" w:rsidP="00573994">
            <w:pPr>
              <w:autoSpaceDE w:val="0"/>
              <w:autoSpaceDN w:val="0"/>
              <w:adjustRightInd w:val="0"/>
              <w:rPr>
                <w:rFonts w:cs="Arial"/>
                <w:lang w:val="nl-NL" w:eastAsia="zh-CN"/>
              </w:rPr>
            </w:pPr>
            <w:r>
              <w:rPr>
                <w:rFonts w:cs="Arial"/>
                <w:lang w:val="nl-NL" w:eastAsia="zh-CN"/>
              </w:rPr>
              <w:t xml:space="preserve"> </w:t>
            </w:r>
            <w:r w:rsidR="00BF1450">
              <w:rPr>
                <w:rFonts w:cs="Arial"/>
                <w:lang w:val="nl-NL" w:eastAsia="zh-CN"/>
              </w:rPr>
              <w:t>- uitwerken van opdracht</w:t>
            </w:r>
            <w:r w:rsidRPr="00100A28">
              <w:rPr>
                <w:rFonts w:cs="Arial"/>
                <w:lang w:val="nl-NL" w:eastAsia="zh-CN"/>
              </w:rPr>
              <w:t>en</w:t>
            </w:r>
            <w:r w:rsidR="00074468">
              <w:rPr>
                <w:rFonts w:cs="Arial"/>
                <w:lang w:val="nl-NL" w:eastAsia="zh-CN"/>
              </w:rPr>
              <w:t xml:space="preserve"> (8 * </w:t>
            </w:r>
            <w:r w:rsidR="002E0A1B">
              <w:rPr>
                <w:rFonts w:cs="Arial"/>
                <w:lang w:val="nl-NL" w:eastAsia="zh-CN"/>
              </w:rPr>
              <w:t>5</w:t>
            </w:r>
            <w:r w:rsidR="00BF1450">
              <w:rPr>
                <w:rFonts w:cs="Arial"/>
                <w:lang w:val="nl-NL" w:eastAsia="zh-CN"/>
              </w:rPr>
              <w:t xml:space="preserve"> uur per week)</w:t>
            </w:r>
            <w:r w:rsidR="00BF1450">
              <w:rPr>
                <w:rFonts w:cs="Arial"/>
                <w:lang w:val="nl-NL" w:eastAsia="zh-CN"/>
              </w:rPr>
              <w:tab/>
            </w:r>
            <w:r w:rsidR="00573994" w:rsidRPr="00100A28">
              <w:rPr>
                <w:rFonts w:cs="Arial"/>
                <w:lang w:val="nl-NL" w:eastAsia="zh-CN"/>
              </w:rPr>
              <w:t xml:space="preserve">      </w:t>
            </w:r>
            <w:r w:rsidRPr="00100A28">
              <w:rPr>
                <w:rFonts w:cs="Arial"/>
                <w:lang w:val="nl-NL" w:eastAsia="zh-CN"/>
              </w:rPr>
              <w:t xml:space="preserve">             </w:t>
            </w:r>
            <w:r w:rsidR="00EA3DC6">
              <w:rPr>
                <w:rFonts w:cs="Arial"/>
                <w:lang w:val="nl-NL" w:eastAsia="zh-CN"/>
              </w:rPr>
              <w:t xml:space="preserve"> </w:t>
            </w:r>
            <w:r w:rsidR="002E0A1B">
              <w:rPr>
                <w:rFonts w:cs="Arial"/>
                <w:lang w:val="nl-NL" w:eastAsia="zh-CN"/>
              </w:rPr>
              <w:t>40</w:t>
            </w:r>
            <w:r w:rsidR="00573994" w:rsidRPr="00100A28">
              <w:rPr>
                <w:rFonts w:cs="Arial"/>
                <w:lang w:val="nl-NL" w:eastAsia="zh-CN"/>
              </w:rPr>
              <w:t xml:space="preserve"> uur</w:t>
            </w:r>
          </w:p>
          <w:p w14:paraId="178DE768" w14:textId="1D03B725" w:rsidR="006D6663" w:rsidRPr="00581B7E" w:rsidRDefault="00581B7E" w:rsidP="00333A93">
            <w:pPr>
              <w:autoSpaceDE w:val="0"/>
              <w:autoSpaceDN w:val="0"/>
              <w:adjustRightInd w:val="0"/>
              <w:rPr>
                <w:rFonts w:cs="Arial"/>
                <w:color w:val="FF0000"/>
                <w:lang w:val="nl-NL" w:eastAsia="zh-CN"/>
              </w:rPr>
            </w:pPr>
            <w:r>
              <w:rPr>
                <w:rFonts w:cs="Arial"/>
                <w:lang w:val="nl-NL" w:eastAsia="zh-CN"/>
              </w:rPr>
              <w:t>T</w:t>
            </w:r>
            <w:r w:rsidR="00573994" w:rsidRPr="00100A28">
              <w:rPr>
                <w:rFonts w:cs="Arial"/>
                <w:lang w:val="nl-NL" w:eastAsia="zh-CN"/>
              </w:rPr>
              <w:t>otaal</w:t>
            </w:r>
            <w:r w:rsidR="00573994" w:rsidRPr="00100A28">
              <w:rPr>
                <w:rFonts w:cs="Arial"/>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573994" w:rsidRPr="00100A28">
              <w:rPr>
                <w:rFonts w:ascii="Tahoma" w:hAnsi="Tahoma" w:cs="Tahoma"/>
                <w:sz w:val="16"/>
                <w:szCs w:val="16"/>
                <w:lang w:val="nl-NL" w:eastAsia="zh-CN"/>
              </w:rPr>
              <w:tab/>
            </w:r>
            <w:r w:rsidR="00EA3DC6">
              <w:rPr>
                <w:rFonts w:cs="Arial"/>
                <w:lang w:val="nl-NL" w:eastAsia="zh-CN"/>
              </w:rPr>
              <w:tab/>
              <w:t xml:space="preserve">                   </w:t>
            </w:r>
            <w:r w:rsidR="00762C7A">
              <w:rPr>
                <w:rFonts w:cs="Arial"/>
                <w:lang w:val="nl-NL" w:eastAsia="zh-CN"/>
              </w:rPr>
              <w:t xml:space="preserve"> 84</w:t>
            </w:r>
            <w:r w:rsidR="00573994" w:rsidRPr="00100A28">
              <w:rPr>
                <w:rFonts w:cs="Arial"/>
                <w:lang w:val="nl-NL" w:eastAsia="zh-CN"/>
              </w:rPr>
              <w:t xml:space="preserve"> uur</w:t>
            </w:r>
            <w:r w:rsidR="00573994" w:rsidRPr="00DC2F77">
              <w:rPr>
                <w:rFonts w:cs="Arial"/>
                <w:color w:val="FF0000"/>
                <w:lang w:val="nl-NL" w:eastAsia="zh-CN"/>
              </w:rPr>
              <w:tab/>
            </w:r>
          </w:p>
        </w:tc>
      </w:tr>
      <w:tr w:rsidR="006D6663" w14:paraId="414AA1F5" w14:textId="77777777" w:rsidTr="00573994">
        <w:tc>
          <w:tcPr>
            <w:tcW w:w="2265" w:type="dxa"/>
            <w:tcBorders>
              <w:left w:val="single" w:sz="6" w:space="0" w:color="auto"/>
              <w:right w:val="single" w:sz="6" w:space="0" w:color="auto"/>
            </w:tcBorders>
            <w:shd w:val="pct20" w:color="auto" w:fill="auto"/>
          </w:tcPr>
          <w:p w14:paraId="44E03A5A"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Vereiste voorkennis:</w:t>
            </w:r>
          </w:p>
        </w:tc>
        <w:tc>
          <w:tcPr>
            <w:tcW w:w="7401" w:type="dxa"/>
            <w:tcBorders>
              <w:left w:val="nil"/>
            </w:tcBorders>
          </w:tcPr>
          <w:p w14:paraId="692B683C" w14:textId="34B1220E" w:rsidR="003969DB" w:rsidRPr="00BA6BB0" w:rsidRDefault="00762C7A" w:rsidP="00333A93">
            <w:pPr>
              <w:tabs>
                <w:tab w:val="left" w:pos="-1440"/>
                <w:tab w:val="left" w:pos="-720"/>
                <w:tab w:val="left" w:pos="0"/>
                <w:tab w:val="left" w:pos="720"/>
                <w:tab w:val="left" w:pos="1440"/>
                <w:tab w:val="left" w:pos="2160"/>
              </w:tabs>
              <w:rPr>
                <w:rFonts w:cs="Arial"/>
              </w:rPr>
            </w:pPr>
            <w:r>
              <w:rPr>
                <w:rFonts w:cs="Arial"/>
              </w:rPr>
              <w:t>DEV01-4</w:t>
            </w:r>
          </w:p>
        </w:tc>
      </w:tr>
      <w:tr w:rsidR="006D6663" w14:paraId="06F06813" w14:textId="77777777" w:rsidTr="00573994">
        <w:tc>
          <w:tcPr>
            <w:tcW w:w="2265" w:type="dxa"/>
            <w:tcBorders>
              <w:left w:val="single" w:sz="6" w:space="0" w:color="auto"/>
              <w:right w:val="single" w:sz="6" w:space="0" w:color="auto"/>
            </w:tcBorders>
            <w:shd w:val="pct20" w:color="auto" w:fill="auto"/>
          </w:tcPr>
          <w:p w14:paraId="67341DE0" w14:textId="31D376F3"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Werkvorm:</w:t>
            </w:r>
          </w:p>
        </w:tc>
        <w:tc>
          <w:tcPr>
            <w:tcW w:w="7401" w:type="dxa"/>
            <w:tcBorders>
              <w:left w:val="nil"/>
            </w:tcBorders>
          </w:tcPr>
          <w:p w14:paraId="556B0D77" w14:textId="62F8A749" w:rsidR="00BA6BB0" w:rsidRDefault="00333A93" w:rsidP="00333A93">
            <w:pPr>
              <w:tabs>
                <w:tab w:val="left" w:pos="-1440"/>
                <w:tab w:val="left" w:pos="-720"/>
                <w:tab w:val="left" w:pos="0"/>
                <w:tab w:val="left" w:pos="720"/>
                <w:tab w:val="left" w:pos="1440"/>
                <w:tab w:val="left" w:pos="2160"/>
              </w:tabs>
              <w:rPr>
                <w:rFonts w:cs="Arial"/>
                <w:lang w:val="nl-NL"/>
              </w:rPr>
            </w:pPr>
            <w:r>
              <w:rPr>
                <w:rFonts w:cs="Arial"/>
                <w:lang w:val="nl-NL"/>
              </w:rPr>
              <w:t>Werkcollege (theorie) en</w:t>
            </w:r>
            <w:r w:rsidR="00EA3DC6">
              <w:rPr>
                <w:rFonts w:cs="Arial"/>
                <w:lang w:val="nl-NL"/>
              </w:rPr>
              <w:t xml:space="preserve"> practicum </w:t>
            </w:r>
          </w:p>
        </w:tc>
      </w:tr>
      <w:tr w:rsidR="006D6663" w14:paraId="690353F3" w14:textId="77777777" w:rsidTr="00573994">
        <w:tc>
          <w:tcPr>
            <w:tcW w:w="2265" w:type="dxa"/>
            <w:tcBorders>
              <w:left w:val="single" w:sz="6" w:space="0" w:color="auto"/>
              <w:right w:val="single" w:sz="6" w:space="0" w:color="auto"/>
            </w:tcBorders>
            <w:shd w:val="pct20" w:color="auto" w:fill="auto"/>
          </w:tcPr>
          <w:p w14:paraId="4FD54C36" w14:textId="2FDE3742"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Toetsing:</w:t>
            </w:r>
          </w:p>
        </w:tc>
        <w:tc>
          <w:tcPr>
            <w:tcW w:w="7401" w:type="dxa"/>
            <w:tcBorders>
              <w:left w:val="nil"/>
            </w:tcBorders>
          </w:tcPr>
          <w:p w14:paraId="44D98D02" w14:textId="0D37F5F9" w:rsidR="006D6663" w:rsidRDefault="005D05A0" w:rsidP="00281301">
            <w:pPr>
              <w:tabs>
                <w:tab w:val="left" w:pos="-1440"/>
                <w:tab w:val="left" w:pos="-720"/>
                <w:tab w:val="left" w:pos="0"/>
                <w:tab w:val="left" w:pos="720"/>
                <w:tab w:val="left" w:pos="1440"/>
                <w:tab w:val="left" w:pos="2160"/>
              </w:tabs>
              <w:rPr>
                <w:rFonts w:cs="Arial"/>
                <w:lang w:val="nl-NL"/>
              </w:rPr>
            </w:pPr>
            <w:r>
              <w:rPr>
                <w:rFonts w:cs="Arial"/>
                <w:lang w:val="nl-NL"/>
              </w:rPr>
              <w:t>Theorietentamen + p</w:t>
            </w:r>
            <w:r w:rsidR="00CE4D3E">
              <w:rPr>
                <w:rFonts w:cs="Arial"/>
                <w:lang w:val="nl-NL"/>
              </w:rPr>
              <w:t>raktische opdrachten</w:t>
            </w:r>
            <w:r w:rsidR="00EA3DC6">
              <w:rPr>
                <w:rFonts w:cs="Arial"/>
                <w:lang w:val="nl-NL"/>
              </w:rPr>
              <w:t xml:space="preserve"> </w:t>
            </w:r>
          </w:p>
        </w:tc>
      </w:tr>
      <w:tr w:rsidR="006D6663" w:rsidRPr="00184099" w14:paraId="1735D202" w14:textId="77777777" w:rsidTr="00573994">
        <w:trPr>
          <w:cantSplit/>
        </w:trPr>
        <w:tc>
          <w:tcPr>
            <w:tcW w:w="2265" w:type="dxa"/>
            <w:tcBorders>
              <w:left w:val="single" w:sz="6" w:space="0" w:color="auto"/>
              <w:right w:val="single" w:sz="6" w:space="0" w:color="auto"/>
            </w:tcBorders>
            <w:shd w:val="pct20" w:color="auto" w:fill="auto"/>
          </w:tcPr>
          <w:p w14:paraId="3FB88365"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Leermiddelen:</w:t>
            </w:r>
          </w:p>
        </w:tc>
        <w:tc>
          <w:tcPr>
            <w:tcW w:w="7401" w:type="dxa"/>
            <w:tcBorders>
              <w:left w:val="nil"/>
            </w:tcBorders>
          </w:tcPr>
          <w:p w14:paraId="0E3639EE" w14:textId="214D17F6" w:rsidR="009B5B99" w:rsidRPr="005E70D9" w:rsidRDefault="009B5B99" w:rsidP="005E70D9">
            <w:pPr>
              <w:pStyle w:val="ListParagraph"/>
              <w:numPr>
                <w:ilvl w:val="0"/>
                <w:numId w:val="34"/>
              </w:numPr>
              <w:rPr>
                <w:ins w:id="11" w:author="Youri Tjang" w:date="2015-07-13T12:26:00Z"/>
                <w:rFonts w:cs="Arial"/>
                <w:szCs w:val="20"/>
                <w:lang w:eastAsia="en-US"/>
              </w:rPr>
            </w:pPr>
            <w:proofErr w:type="spellStart"/>
            <w:ins w:id="12" w:author="Youri Tjang" w:date="2015-07-13T12:26:00Z">
              <w:r w:rsidRPr="005E70D9">
                <w:rPr>
                  <w:rFonts w:cs="Arial"/>
                  <w:szCs w:val="20"/>
                  <w:lang w:eastAsia="en-US"/>
                </w:rPr>
                <w:t>Sedgewick</w:t>
              </w:r>
              <w:proofErr w:type="spellEnd"/>
              <w:r w:rsidRPr="005E70D9">
                <w:rPr>
                  <w:rFonts w:cs="Arial"/>
                  <w:szCs w:val="20"/>
                  <w:lang w:eastAsia="en-US"/>
                </w:rPr>
                <w:t xml:space="preserve">, R., &amp; Wayne, K. (2011). </w:t>
              </w:r>
              <w:proofErr w:type="spellStart"/>
              <w:r w:rsidRPr="005E70D9">
                <w:rPr>
                  <w:rFonts w:cs="Arial"/>
                  <w:i/>
                  <w:iCs/>
                  <w:szCs w:val="20"/>
                  <w:lang w:eastAsia="en-US"/>
                </w:rPr>
                <w:t>Algorithms</w:t>
              </w:r>
              <w:proofErr w:type="spellEnd"/>
              <w:r w:rsidRPr="005E70D9">
                <w:rPr>
                  <w:rFonts w:cs="Arial"/>
                  <w:szCs w:val="20"/>
                  <w:lang w:eastAsia="en-US"/>
                </w:rPr>
                <w:t xml:space="preserve"> (4th ed</w:t>
              </w:r>
              <w:r w:rsidR="005E70D9" w:rsidRPr="005E70D9">
                <w:rPr>
                  <w:rFonts w:cs="Arial"/>
                  <w:szCs w:val="20"/>
                  <w:lang w:eastAsia="en-US"/>
                </w:rPr>
                <w:t>.). Addison-Wesley Professional</w:t>
              </w:r>
            </w:ins>
          </w:p>
          <w:p w14:paraId="2E8059F8" w14:textId="51590A65" w:rsidR="00AA2005" w:rsidRPr="005E70D9" w:rsidDel="009B5B99" w:rsidRDefault="00AA2005" w:rsidP="009B5B99">
            <w:pPr>
              <w:pStyle w:val="ListParagraph"/>
              <w:numPr>
                <w:ilvl w:val="0"/>
                <w:numId w:val="33"/>
              </w:numPr>
              <w:autoSpaceDE w:val="0"/>
              <w:autoSpaceDN w:val="0"/>
              <w:adjustRightInd w:val="0"/>
              <w:spacing w:before="100" w:beforeAutospacing="1" w:after="100" w:afterAutospacing="1"/>
              <w:ind w:left="0"/>
              <w:rPr>
                <w:del w:id="13" w:author="Youri Tjang" w:date="2015-07-13T12:25:00Z"/>
                <w:rFonts w:ascii="Times New Roman" w:hAnsi="Times New Roman"/>
                <w:sz w:val="24"/>
                <w:lang w:eastAsia="en-US"/>
              </w:rPr>
              <w:pPrChange w:id="14" w:author="Youri Tjang" w:date="2015-07-13T12:26:00Z">
                <w:pPr>
                  <w:pStyle w:val="ListParagraph"/>
                  <w:numPr>
                    <w:numId w:val="25"/>
                  </w:numPr>
                  <w:autoSpaceDE w:val="0"/>
                  <w:autoSpaceDN w:val="0"/>
                  <w:adjustRightInd w:val="0"/>
                  <w:ind w:left="780" w:hanging="360"/>
                </w:pPr>
              </w:pPrChange>
            </w:pPr>
            <w:del w:id="15" w:author="Youri Tjang" w:date="2015-07-13T12:25:00Z">
              <w:r w:rsidRPr="005E70D9" w:rsidDel="009B5B99">
                <w:rPr>
                  <w:rFonts w:ascii="ArialMT" w:hAnsi="ArialMT" w:cs="ArialMT"/>
                  <w:lang w:val="en-GB" w:eastAsia="zh-CN"/>
                </w:rPr>
                <w:delText>Schaum's outlines Datastructures with Java second edition, John R. Hubbard, McGraw Hill, ISBN: 0-07-147698-9, 2de editie, 1 juli 2009</w:delText>
              </w:r>
            </w:del>
          </w:p>
          <w:p w14:paraId="20DCEECD" w14:textId="430B6C92" w:rsidR="00184099" w:rsidRPr="005E70D9" w:rsidRDefault="00333A93" w:rsidP="005E70D9">
            <w:pPr>
              <w:pStyle w:val="ListParagraph"/>
              <w:numPr>
                <w:ilvl w:val="0"/>
                <w:numId w:val="34"/>
              </w:numPr>
              <w:rPr>
                <w:ins w:id="16" w:author="Youri Tjang" w:date="2015-07-13T12:25:00Z"/>
                <w:lang w:eastAsia="zh-CN"/>
              </w:rPr>
            </w:pPr>
            <w:r w:rsidRPr="00AA2005">
              <w:rPr>
                <w:rFonts w:cs="Arial"/>
                <w:color w:val="222222"/>
                <w:lang w:val="en-US"/>
              </w:rPr>
              <w:t xml:space="preserve">Online </w:t>
            </w:r>
            <w:proofErr w:type="spellStart"/>
            <w:r w:rsidRPr="00AA2005">
              <w:rPr>
                <w:rFonts w:cs="Arial"/>
                <w:color w:val="222222"/>
                <w:lang w:val="en-US"/>
              </w:rPr>
              <w:t>lesmateriaal</w:t>
            </w:r>
            <w:proofErr w:type="spellEnd"/>
          </w:p>
          <w:p w14:paraId="067DDBD9" w14:textId="17FDEFD0" w:rsidR="009B5B99" w:rsidRPr="005E70D9" w:rsidDel="009B5B99" w:rsidRDefault="009B5B99" w:rsidP="009B5B99">
            <w:pPr>
              <w:autoSpaceDE w:val="0"/>
              <w:autoSpaceDN w:val="0"/>
              <w:adjustRightInd w:val="0"/>
              <w:ind w:left="420"/>
              <w:rPr>
                <w:del w:id="17" w:author="Youri Tjang" w:date="2015-07-13T12:26:00Z"/>
                <w:rFonts w:ascii="ArialMT" w:hAnsi="ArialMT" w:cs="ArialMT"/>
                <w:lang w:eastAsia="zh-CN"/>
              </w:rPr>
              <w:pPrChange w:id="18" w:author="Youri Tjang" w:date="2015-07-13T12:26:00Z">
                <w:pPr>
                  <w:pStyle w:val="ListParagraph"/>
                  <w:numPr>
                    <w:numId w:val="25"/>
                  </w:numPr>
                  <w:autoSpaceDE w:val="0"/>
                  <w:autoSpaceDN w:val="0"/>
                  <w:adjustRightInd w:val="0"/>
                  <w:ind w:left="780" w:hanging="360"/>
                </w:pPr>
              </w:pPrChange>
            </w:pPr>
          </w:p>
          <w:p w14:paraId="249585AC" w14:textId="7F0EB78D" w:rsidR="00CE644D" w:rsidRPr="00184099" w:rsidRDefault="00CE644D" w:rsidP="005E70D9">
            <w:pPr>
              <w:ind w:left="420"/>
              <w:rPr>
                <w:lang w:val="en-GB" w:eastAsia="zh-CN"/>
              </w:rPr>
            </w:pPr>
            <w:del w:id="19" w:author="Youri Tjang" w:date="2015-07-13T12:26:00Z">
              <w:r w:rsidRPr="00184099" w:rsidDel="009B5B99">
                <w:rPr>
                  <w:lang w:val="en-GB"/>
                </w:rPr>
                <w:delText>Introduction to Algorithms, T. H. Cormen, C. Stein, R. L. Rivest, C. E. Leiserson, The MIT Press, ISBN: 978-0-262-53305-8, 3de editie, 2009</w:delText>
              </w:r>
            </w:del>
          </w:p>
        </w:tc>
      </w:tr>
      <w:tr w:rsidR="006D6663" w:rsidRPr="00DC2F77" w14:paraId="10B7105F" w14:textId="77777777" w:rsidTr="00573994">
        <w:tc>
          <w:tcPr>
            <w:tcW w:w="2265" w:type="dxa"/>
            <w:tcBorders>
              <w:left w:val="single" w:sz="6" w:space="0" w:color="auto"/>
              <w:right w:val="single" w:sz="6" w:space="0" w:color="auto"/>
            </w:tcBorders>
            <w:shd w:val="pct20" w:color="auto" w:fill="auto"/>
          </w:tcPr>
          <w:p w14:paraId="06C644E3" w14:textId="77777777" w:rsidR="006D6663" w:rsidRDefault="00C444D0">
            <w:pPr>
              <w:tabs>
                <w:tab w:val="left" w:pos="-1440"/>
                <w:tab w:val="left" w:pos="-720"/>
                <w:tab w:val="left" w:pos="0"/>
                <w:tab w:val="left" w:pos="720"/>
                <w:tab w:val="left" w:pos="1440"/>
                <w:tab w:val="left" w:pos="2160"/>
              </w:tabs>
              <w:rPr>
                <w:rFonts w:cs="Arial"/>
                <w:b/>
                <w:lang w:val="nl-NL"/>
              </w:rPr>
            </w:pPr>
            <w:r>
              <w:rPr>
                <w:rFonts w:cs="Arial"/>
                <w:b/>
                <w:lang w:val="nl-NL"/>
              </w:rPr>
              <w:t>Draagt bij aan</w:t>
            </w:r>
            <w:r w:rsidR="006D6663">
              <w:rPr>
                <w:rFonts w:cs="Arial"/>
                <w:b/>
                <w:lang w:val="nl-NL"/>
              </w:rPr>
              <w:t xml:space="preserve"> competentie:</w:t>
            </w:r>
          </w:p>
        </w:tc>
        <w:tc>
          <w:tcPr>
            <w:tcW w:w="7401" w:type="dxa"/>
            <w:tcBorders>
              <w:left w:val="nil"/>
            </w:tcBorders>
          </w:tcPr>
          <w:p w14:paraId="5791D577" w14:textId="563343F2" w:rsidR="002F5DC1" w:rsidRPr="001C61F6" w:rsidRDefault="001C61F6" w:rsidP="001C61F6">
            <w:pPr>
              <w:ind w:firstLine="708"/>
            </w:pPr>
            <w:r>
              <w:t>Realiseren</w:t>
            </w:r>
          </w:p>
        </w:tc>
      </w:tr>
      <w:tr w:rsidR="006D6663" w14:paraId="4E28C093" w14:textId="77777777" w:rsidTr="00573994">
        <w:tc>
          <w:tcPr>
            <w:tcW w:w="2265" w:type="dxa"/>
            <w:tcBorders>
              <w:left w:val="single" w:sz="6" w:space="0" w:color="auto"/>
              <w:right w:val="single" w:sz="6" w:space="0" w:color="auto"/>
            </w:tcBorders>
            <w:shd w:val="pct20" w:color="auto" w:fill="auto"/>
          </w:tcPr>
          <w:p w14:paraId="59FBD3B1"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Leerdoelen:</w:t>
            </w:r>
          </w:p>
        </w:tc>
        <w:tc>
          <w:tcPr>
            <w:tcW w:w="7401" w:type="dxa"/>
            <w:tcBorders>
              <w:left w:val="nil"/>
            </w:tcBorders>
          </w:tcPr>
          <w:p w14:paraId="55668F66" w14:textId="16580F0E" w:rsidR="00F1072F" w:rsidRPr="00AA2005" w:rsidRDefault="002934A2" w:rsidP="005D05A0">
            <w:pPr>
              <w:pStyle w:val="ListParagraph"/>
              <w:numPr>
                <w:ilvl w:val="0"/>
                <w:numId w:val="24"/>
              </w:numPr>
              <w:tabs>
                <w:tab w:val="left" w:pos="-1440"/>
                <w:tab w:val="left" w:pos="-720"/>
                <w:tab w:val="left" w:pos="0"/>
                <w:tab w:val="left" w:pos="326"/>
                <w:tab w:val="left" w:pos="1440"/>
                <w:tab w:val="left" w:pos="2160"/>
              </w:tabs>
              <w:rPr>
                <w:rFonts w:cs="Arial"/>
              </w:rPr>
            </w:pPr>
            <w:r w:rsidRPr="00AA2005">
              <w:rPr>
                <w:rFonts w:cs="Arial"/>
              </w:rPr>
              <w:t>Je bent bekend met c</w:t>
            </w:r>
            <w:r w:rsidR="005D05A0" w:rsidRPr="00AA2005">
              <w:rPr>
                <w:rFonts w:cs="Arial"/>
              </w:rPr>
              <w:t xml:space="preserve">oncepten van </w:t>
            </w:r>
            <w:r w:rsidR="00651D09">
              <w:rPr>
                <w:rFonts w:cs="Arial"/>
              </w:rPr>
              <w:t xml:space="preserve">datastructuren en </w:t>
            </w:r>
            <w:r w:rsidR="005D05A0" w:rsidRPr="00AA2005">
              <w:rPr>
                <w:rFonts w:cs="Arial"/>
              </w:rPr>
              <w:t>algoritmen</w:t>
            </w:r>
          </w:p>
          <w:p w14:paraId="377DDB38" w14:textId="52ADBE96" w:rsidR="005D05A0" w:rsidRPr="00AA2005" w:rsidRDefault="002934A2" w:rsidP="005D05A0">
            <w:pPr>
              <w:pStyle w:val="ListParagraph"/>
              <w:numPr>
                <w:ilvl w:val="0"/>
                <w:numId w:val="24"/>
              </w:numPr>
              <w:tabs>
                <w:tab w:val="left" w:pos="-1440"/>
                <w:tab w:val="left" w:pos="-720"/>
                <w:tab w:val="left" w:pos="0"/>
                <w:tab w:val="left" w:pos="326"/>
                <w:tab w:val="left" w:pos="1440"/>
                <w:tab w:val="left" w:pos="2160"/>
              </w:tabs>
              <w:rPr>
                <w:rFonts w:cs="Arial"/>
              </w:rPr>
            </w:pPr>
            <w:r w:rsidRPr="00AA2005">
              <w:rPr>
                <w:rFonts w:cs="Arial"/>
              </w:rPr>
              <w:t xml:space="preserve">Je </w:t>
            </w:r>
            <w:r w:rsidR="00651D09">
              <w:rPr>
                <w:rFonts w:cs="Arial"/>
              </w:rPr>
              <w:t>kan fundamentele</w:t>
            </w:r>
            <w:r w:rsidR="005D05A0" w:rsidRPr="00AA2005">
              <w:rPr>
                <w:rFonts w:cs="Arial"/>
              </w:rPr>
              <w:t xml:space="preserve"> datastructuren</w:t>
            </w:r>
            <w:r w:rsidR="00A016D6" w:rsidRPr="00AA2005">
              <w:rPr>
                <w:rFonts w:cs="Arial"/>
              </w:rPr>
              <w:t xml:space="preserve"> </w:t>
            </w:r>
            <w:r w:rsidR="00651D09">
              <w:rPr>
                <w:rFonts w:cs="Arial"/>
              </w:rPr>
              <w:t>en algoritmes zelf implementeren</w:t>
            </w:r>
          </w:p>
          <w:p w14:paraId="1DE09B25" w14:textId="4F538B65" w:rsidR="005D05A0" w:rsidRPr="00AA2005" w:rsidRDefault="00AA2005" w:rsidP="005D05A0">
            <w:pPr>
              <w:pStyle w:val="ListParagraph"/>
              <w:numPr>
                <w:ilvl w:val="0"/>
                <w:numId w:val="24"/>
              </w:numPr>
              <w:tabs>
                <w:tab w:val="left" w:pos="-1440"/>
                <w:tab w:val="left" w:pos="-720"/>
                <w:tab w:val="left" w:pos="0"/>
                <w:tab w:val="left" w:pos="326"/>
                <w:tab w:val="left" w:pos="1440"/>
                <w:tab w:val="left" w:pos="2160"/>
              </w:tabs>
              <w:rPr>
                <w:rFonts w:cs="Arial"/>
              </w:rPr>
            </w:pPr>
            <w:r w:rsidRPr="00AA2005">
              <w:rPr>
                <w:rFonts w:cs="Arial"/>
              </w:rPr>
              <w:t xml:space="preserve">Je kan de </w:t>
            </w:r>
            <w:r w:rsidR="00A016D6" w:rsidRPr="00AA2005">
              <w:rPr>
                <w:rFonts w:cs="Arial"/>
              </w:rPr>
              <w:t xml:space="preserve">efficiency van algoritmen </w:t>
            </w:r>
            <w:r w:rsidR="005D05A0" w:rsidRPr="00AA2005">
              <w:rPr>
                <w:rFonts w:cs="Arial"/>
              </w:rPr>
              <w:t>(tijd en resource)</w:t>
            </w:r>
            <w:r w:rsidRPr="00AA2005">
              <w:rPr>
                <w:rFonts w:cs="Arial"/>
              </w:rPr>
              <w:t xml:space="preserve"> analyseren</w:t>
            </w:r>
          </w:p>
          <w:p w14:paraId="5A98239B" w14:textId="07844E97" w:rsidR="005D05A0" w:rsidRPr="00AA2005" w:rsidRDefault="00A016D6" w:rsidP="005D05A0">
            <w:pPr>
              <w:pStyle w:val="ListParagraph"/>
              <w:numPr>
                <w:ilvl w:val="0"/>
                <w:numId w:val="24"/>
              </w:numPr>
              <w:tabs>
                <w:tab w:val="left" w:pos="-1440"/>
                <w:tab w:val="left" w:pos="-720"/>
                <w:tab w:val="left" w:pos="0"/>
                <w:tab w:val="left" w:pos="326"/>
                <w:tab w:val="left" w:pos="1440"/>
                <w:tab w:val="left" w:pos="2160"/>
              </w:tabs>
              <w:rPr>
                <w:rFonts w:cs="Arial"/>
              </w:rPr>
            </w:pPr>
            <w:r w:rsidRPr="00AA2005">
              <w:rPr>
                <w:rFonts w:cs="Arial"/>
              </w:rPr>
              <w:t>Je kan</w:t>
            </w:r>
            <w:r w:rsidR="00762C7A" w:rsidRPr="00AA2005">
              <w:rPr>
                <w:rFonts w:cs="Arial"/>
              </w:rPr>
              <w:t xml:space="preserve"> </w:t>
            </w:r>
            <w:del w:id="20" w:author="Youri Tjang" w:date="2015-07-13T18:12:00Z">
              <w:r w:rsidR="00762C7A" w:rsidRPr="00AA2005" w:rsidDel="00F23BA9">
                <w:rPr>
                  <w:rFonts w:cs="Arial"/>
                </w:rPr>
                <w:delText xml:space="preserve">industriestandaard </w:delText>
              </w:r>
            </w:del>
            <w:r w:rsidR="00762C7A" w:rsidRPr="00AA2005">
              <w:rPr>
                <w:rFonts w:cs="Arial"/>
              </w:rPr>
              <w:t xml:space="preserve">problemen </w:t>
            </w:r>
            <w:del w:id="21" w:author="Youri Tjang" w:date="2015-07-13T18:12:00Z">
              <w:r w:rsidR="00762C7A" w:rsidRPr="00AA2005" w:rsidDel="00F23BA9">
                <w:rPr>
                  <w:rFonts w:cs="Arial"/>
                </w:rPr>
                <w:delText>be</w:delText>
              </w:r>
              <w:r w:rsidRPr="00AA2005" w:rsidDel="00F23BA9">
                <w:rPr>
                  <w:rFonts w:cs="Arial"/>
                </w:rPr>
                <w:delText xml:space="preserve">horende bij algoritmen </w:delText>
              </w:r>
            </w:del>
            <w:r w:rsidRPr="00AA2005">
              <w:rPr>
                <w:rFonts w:cs="Arial"/>
              </w:rPr>
              <w:t>herkenne</w:t>
            </w:r>
            <w:r w:rsidR="00762C7A" w:rsidRPr="00AA2005">
              <w:rPr>
                <w:rFonts w:cs="Arial"/>
              </w:rPr>
              <w:t xml:space="preserve">n en daar het juiste algoritme </w:t>
            </w:r>
            <w:r w:rsidRPr="00AA2005">
              <w:rPr>
                <w:rFonts w:cs="Arial"/>
              </w:rPr>
              <w:t xml:space="preserve">voor implementeren. </w:t>
            </w:r>
          </w:p>
          <w:p w14:paraId="286F3A9F" w14:textId="3F63A8B0" w:rsidR="005D05A0" w:rsidRPr="004375F3" w:rsidRDefault="005D05A0" w:rsidP="005D05A0">
            <w:pPr>
              <w:tabs>
                <w:tab w:val="left" w:pos="-1440"/>
                <w:tab w:val="left" w:pos="-720"/>
                <w:tab w:val="left" w:pos="0"/>
                <w:tab w:val="left" w:pos="326"/>
                <w:tab w:val="left" w:pos="1440"/>
                <w:tab w:val="left" w:pos="2160"/>
              </w:tabs>
              <w:rPr>
                <w:rFonts w:cs="Arial"/>
              </w:rPr>
            </w:pPr>
          </w:p>
        </w:tc>
      </w:tr>
      <w:tr w:rsidR="006D6663" w14:paraId="1EEBFF41" w14:textId="77777777" w:rsidTr="00573994">
        <w:tc>
          <w:tcPr>
            <w:tcW w:w="2265" w:type="dxa"/>
            <w:tcBorders>
              <w:left w:val="single" w:sz="6" w:space="0" w:color="auto"/>
              <w:right w:val="single" w:sz="6" w:space="0" w:color="auto"/>
            </w:tcBorders>
            <w:shd w:val="pct20" w:color="auto" w:fill="auto"/>
          </w:tcPr>
          <w:p w14:paraId="0C70A6F0" w14:textId="52C25D02"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Inhoud:</w:t>
            </w:r>
          </w:p>
        </w:tc>
        <w:tc>
          <w:tcPr>
            <w:tcW w:w="7401" w:type="dxa"/>
            <w:tcBorders>
              <w:left w:val="nil"/>
            </w:tcBorders>
          </w:tcPr>
          <w:p w14:paraId="16D06AC9" w14:textId="77777777" w:rsidR="005D05A0" w:rsidRDefault="005D05A0" w:rsidP="005D05A0">
            <w:pPr>
              <w:autoSpaceDE w:val="0"/>
              <w:autoSpaceDN w:val="0"/>
              <w:adjustRightInd w:val="0"/>
              <w:rPr>
                <w:rFonts w:ascii="ArialMT" w:hAnsi="ArialMT" w:cs="ArialMT"/>
                <w:lang w:val="nl-NL" w:eastAsia="zh-CN"/>
              </w:rPr>
            </w:pPr>
            <w:r>
              <w:rPr>
                <w:rFonts w:ascii="ArialMT" w:hAnsi="ArialMT" w:cs="ArialMT"/>
                <w:lang w:val="nl-NL" w:eastAsia="zh-CN"/>
              </w:rPr>
              <w:t>Fundamentele datastructuren, Collection datastructuren, performance en</w:t>
            </w:r>
          </w:p>
          <w:p w14:paraId="3F062FF1" w14:textId="77777777" w:rsidR="006D6663" w:rsidRDefault="005D05A0" w:rsidP="005D05A0">
            <w:pPr>
              <w:tabs>
                <w:tab w:val="left" w:pos="-1440"/>
                <w:tab w:val="left" w:pos="-720"/>
                <w:tab w:val="left" w:pos="0"/>
                <w:tab w:val="left" w:pos="326"/>
                <w:tab w:val="left" w:pos="1440"/>
                <w:tab w:val="left" w:pos="2160"/>
              </w:tabs>
              <w:rPr>
                <w:rFonts w:ascii="ArialMT" w:hAnsi="ArialMT" w:cs="ArialMT"/>
                <w:lang w:eastAsia="zh-CN"/>
              </w:rPr>
            </w:pPr>
            <w:r w:rsidRPr="005D05A0">
              <w:rPr>
                <w:rFonts w:ascii="ArialMT" w:hAnsi="ArialMT" w:cs="ArialMT"/>
                <w:lang w:eastAsia="zh-CN"/>
              </w:rPr>
              <w:t>toepassingen.</w:t>
            </w:r>
          </w:p>
          <w:p w14:paraId="6C8AABC1" w14:textId="333DD81F" w:rsidR="002934A2" w:rsidRPr="005D05A0" w:rsidRDefault="002934A2" w:rsidP="005D05A0">
            <w:pPr>
              <w:tabs>
                <w:tab w:val="left" w:pos="-1440"/>
                <w:tab w:val="left" w:pos="-720"/>
                <w:tab w:val="left" w:pos="0"/>
                <w:tab w:val="left" w:pos="326"/>
                <w:tab w:val="left" w:pos="1440"/>
                <w:tab w:val="left" w:pos="2160"/>
              </w:tabs>
              <w:rPr>
                <w:rFonts w:cs="Arial"/>
              </w:rPr>
            </w:pPr>
          </w:p>
        </w:tc>
      </w:tr>
      <w:tr w:rsidR="006D6663" w14:paraId="42F21F51" w14:textId="77777777" w:rsidTr="00573994">
        <w:tc>
          <w:tcPr>
            <w:tcW w:w="2265" w:type="dxa"/>
            <w:tcBorders>
              <w:left w:val="single" w:sz="6" w:space="0" w:color="auto"/>
              <w:right w:val="single" w:sz="6" w:space="0" w:color="auto"/>
            </w:tcBorders>
            <w:shd w:val="pct20" w:color="auto" w:fill="auto"/>
          </w:tcPr>
          <w:p w14:paraId="5EAC2911"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Opmerkingen:</w:t>
            </w:r>
          </w:p>
        </w:tc>
        <w:tc>
          <w:tcPr>
            <w:tcW w:w="7401" w:type="dxa"/>
            <w:tcBorders>
              <w:left w:val="nil"/>
            </w:tcBorders>
          </w:tcPr>
          <w:p w14:paraId="0DB063D2" w14:textId="71BF12A4" w:rsidR="006D6663" w:rsidRPr="004375F3" w:rsidRDefault="006D6663">
            <w:pPr>
              <w:tabs>
                <w:tab w:val="left" w:pos="-1440"/>
                <w:tab w:val="left" w:pos="-720"/>
                <w:tab w:val="left" w:pos="0"/>
                <w:tab w:val="left" w:pos="720"/>
                <w:tab w:val="left" w:pos="1440"/>
                <w:tab w:val="left" w:pos="2160"/>
              </w:tabs>
              <w:rPr>
                <w:rFonts w:cs="Arial"/>
                <w:lang w:val="nl-NL"/>
              </w:rPr>
            </w:pPr>
          </w:p>
        </w:tc>
      </w:tr>
      <w:tr w:rsidR="006D6663" w14:paraId="0FE6A01B" w14:textId="77777777" w:rsidTr="00573994">
        <w:tc>
          <w:tcPr>
            <w:tcW w:w="2265" w:type="dxa"/>
            <w:tcBorders>
              <w:left w:val="single" w:sz="6" w:space="0" w:color="auto"/>
              <w:right w:val="single" w:sz="6" w:space="0" w:color="auto"/>
            </w:tcBorders>
            <w:shd w:val="pct20" w:color="auto" w:fill="auto"/>
          </w:tcPr>
          <w:p w14:paraId="5DA850D3"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Modulebeheerder:</w:t>
            </w:r>
          </w:p>
        </w:tc>
        <w:tc>
          <w:tcPr>
            <w:tcW w:w="7401" w:type="dxa"/>
            <w:tcBorders>
              <w:left w:val="nil"/>
            </w:tcBorders>
          </w:tcPr>
          <w:p w14:paraId="1D3185CC" w14:textId="6EA732A7" w:rsidR="006D6663" w:rsidRDefault="005D05A0">
            <w:pPr>
              <w:tabs>
                <w:tab w:val="left" w:pos="-1440"/>
                <w:tab w:val="left" w:pos="-720"/>
                <w:tab w:val="left" w:pos="0"/>
                <w:tab w:val="left" w:pos="720"/>
                <w:tab w:val="left" w:pos="1440"/>
                <w:tab w:val="left" w:pos="2160"/>
              </w:tabs>
              <w:rPr>
                <w:rFonts w:cs="Arial"/>
                <w:lang w:val="nl-NL"/>
              </w:rPr>
            </w:pPr>
            <w:r>
              <w:rPr>
                <w:rFonts w:cs="Arial"/>
                <w:lang w:val="nl-NL"/>
              </w:rPr>
              <w:t>Youri Tjang</w:t>
            </w:r>
          </w:p>
        </w:tc>
      </w:tr>
      <w:tr w:rsidR="006D6663" w14:paraId="13D12649" w14:textId="77777777" w:rsidTr="00573994">
        <w:tc>
          <w:tcPr>
            <w:tcW w:w="2265" w:type="dxa"/>
            <w:tcBorders>
              <w:left w:val="single" w:sz="6" w:space="0" w:color="auto"/>
              <w:bottom w:val="single" w:sz="6" w:space="0" w:color="auto"/>
              <w:right w:val="single" w:sz="6" w:space="0" w:color="auto"/>
            </w:tcBorders>
            <w:shd w:val="pct20" w:color="auto" w:fill="auto"/>
          </w:tcPr>
          <w:p w14:paraId="1D98D9BE" w14:textId="77777777" w:rsidR="006D6663" w:rsidRDefault="006D6663">
            <w:pPr>
              <w:tabs>
                <w:tab w:val="left" w:pos="-1440"/>
                <w:tab w:val="left" w:pos="-720"/>
                <w:tab w:val="left" w:pos="0"/>
                <w:tab w:val="left" w:pos="720"/>
                <w:tab w:val="left" w:pos="1440"/>
                <w:tab w:val="left" w:pos="2160"/>
              </w:tabs>
              <w:rPr>
                <w:rFonts w:cs="Arial"/>
                <w:b/>
                <w:lang w:val="nl-NL"/>
              </w:rPr>
            </w:pPr>
            <w:r>
              <w:rPr>
                <w:rFonts w:cs="Arial"/>
                <w:b/>
                <w:lang w:val="nl-NL"/>
              </w:rPr>
              <w:t>Datum:</w:t>
            </w:r>
          </w:p>
        </w:tc>
        <w:tc>
          <w:tcPr>
            <w:tcW w:w="7401" w:type="dxa"/>
            <w:tcBorders>
              <w:left w:val="nil"/>
            </w:tcBorders>
          </w:tcPr>
          <w:p w14:paraId="0BE60EC4" w14:textId="3A447C6E" w:rsidR="006D6663" w:rsidRDefault="00CE644D" w:rsidP="005E70D9">
            <w:pPr>
              <w:tabs>
                <w:tab w:val="left" w:pos="-1440"/>
                <w:tab w:val="left" w:pos="-720"/>
                <w:tab w:val="left" w:pos="0"/>
                <w:tab w:val="left" w:pos="720"/>
                <w:tab w:val="left" w:pos="1440"/>
                <w:tab w:val="left" w:pos="2160"/>
              </w:tabs>
              <w:rPr>
                <w:rFonts w:cs="Arial"/>
                <w:lang w:val="nl-NL"/>
              </w:rPr>
            </w:pPr>
            <w:del w:id="22" w:author="Youri Tjang" w:date="2015-06-18T21:11:00Z">
              <w:r w:rsidDel="00E068D0">
                <w:rPr>
                  <w:rFonts w:cs="Arial"/>
                  <w:lang w:val="nl-NL"/>
                </w:rPr>
                <w:delText>1</w:delText>
              </w:r>
              <w:r w:rsidR="00AA2005" w:rsidDel="00E068D0">
                <w:rPr>
                  <w:rFonts w:cs="Arial"/>
                  <w:lang w:val="nl-NL"/>
                </w:rPr>
                <w:delText>1</w:delText>
              </w:r>
              <w:r w:rsidR="00F1072F" w:rsidDel="00E068D0">
                <w:rPr>
                  <w:rFonts w:cs="Arial"/>
                  <w:lang w:val="nl-NL"/>
                </w:rPr>
                <w:delText xml:space="preserve"> </w:delText>
              </w:r>
              <w:r w:rsidDel="00E068D0">
                <w:rPr>
                  <w:rFonts w:cs="Arial"/>
                  <w:lang w:val="nl-NL"/>
                </w:rPr>
                <w:delText xml:space="preserve">november </w:delText>
              </w:r>
              <w:r w:rsidR="00DC2F77" w:rsidDel="00E068D0">
                <w:rPr>
                  <w:rFonts w:cs="Arial"/>
                  <w:lang w:val="nl-NL"/>
                </w:rPr>
                <w:delText>201</w:delText>
              </w:r>
              <w:r w:rsidR="001C61F6" w:rsidDel="00E068D0">
                <w:rPr>
                  <w:rFonts w:cs="Arial"/>
                  <w:lang w:val="nl-NL"/>
                </w:rPr>
                <w:delText>4</w:delText>
              </w:r>
            </w:del>
            <w:ins w:id="23" w:author="Youri Tjang" w:date="2015-06-18T21:11:00Z">
              <w:r w:rsidR="005E70D9">
                <w:rPr>
                  <w:rFonts w:cs="Arial"/>
                  <w:lang w:val="nl-NL"/>
                </w:rPr>
                <w:t>13</w:t>
              </w:r>
              <w:r w:rsidR="00E068D0">
                <w:rPr>
                  <w:rFonts w:cs="Arial"/>
                  <w:lang w:val="nl-NL"/>
                </w:rPr>
                <w:t xml:space="preserve"> </w:t>
              </w:r>
            </w:ins>
            <w:ins w:id="24" w:author="Youri Tjang" w:date="2015-07-13T12:27:00Z">
              <w:r w:rsidR="005E70D9">
                <w:rPr>
                  <w:rFonts w:cs="Arial"/>
                  <w:lang w:val="nl-NL"/>
                </w:rPr>
                <w:t>juli</w:t>
              </w:r>
            </w:ins>
            <w:ins w:id="25" w:author="Youri Tjang" w:date="2015-06-18T21:11:00Z">
              <w:r w:rsidR="00E068D0">
                <w:rPr>
                  <w:rFonts w:cs="Arial"/>
                  <w:lang w:val="nl-NL"/>
                </w:rPr>
                <w:t xml:space="preserve"> 2015</w:t>
              </w:r>
            </w:ins>
          </w:p>
        </w:tc>
      </w:tr>
    </w:tbl>
    <w:p w14:paraId="5E199AF1" w14:textId="72308B61" w:rsidR="006D6663" w:rsidRDefault="006D6663">
      <w:pPr>
        <w:pStyle w:val="Heading1"/>
        <w:ind w:left="0" w:firstLine="0"/>
        <w:rPr>
          <w:rFonts w:cs="Arial"/>
        </w:rPr>
      </w:pPr>
      <w:r>
        <w:rPr>
          <w:rFonts w:cs="Arial"/>
          <w:lang w:val="nl-NL"/>
        </w:rPr>
        <w:br w:type="page"/>
      </w:r>
      <w:bookmarkStart w:id="26" w:name="_Toc516390339"/>
      <w:r>
        <w:rPr>
          <w:rFonts w:cs="Arial"/>
        </w:rPr>
        <w:lastRenderedPageBreak/>
        <w:t>1.</w:t>
      </w:r>
      <w:r>
        <w:rPr>
          <w:rFonts w:cs="Arial"/>
        </w:rPr>
        <w:tab/>
        <w:t>Algemene omschrijving</w:t>
      </w:r>
      <w:bookmarkEnd w:id="26"/>
    </w:p>
    <w:p w14:paraId="29EF0402" w14:textId="77777777" w:rsidR="006D6663" w:rsidRDefault="006D6663" w:rsidP="0050018C">
      <w:pPr>
        <w:pStyle w:val="Heading2"/>
        <w:numPr>
          <w:ilvl w:val="1"/>
          <w:numId w:val="2"/>
        </w:numPr>
        <w:rPr>
          <w:rFonts w:cs="Arial"/>
        </w:rPr>
      </w:pPr>
      <w:bookmarkStart w:id="27" w:name="_Toc516390340"/>
      <w:r>
        <w:rPr>
          <w:rFonts w:cs="Arial"/>
        </w:rPr>
        <w:t>Inleiding</w:t>
      </w:r>
      <w:bookmarkEnd w:id="27"/>
    </w:p>
    <w:p w14:paraId="5EF0929C" w14:textId="0C032FB2" w:rsidR="00DC2F77" w:rsidRPr="00DC0CCC" w:rsidRDefault="00DC2F77" w:rsidP="00DC0CCC">
      <w:pPr>
        <w:tabs>
          <w:tab w:val="left" w:pos="-1440"/>
          <w:tab w:val="left" w:pos="-720"/>
          <w:tab w:val="left" w:pos="0"/>
          <w:tab w:val="left" w:pos="720"/>
          <w:tab w:val="left" w:pos="1440"/>
          <w:tab w:val="left" w:pos="2160"/>
        </w:tabs>
        <w:rPr>
          <w:rFonts w:cs="Arial"/>
          <w:lang w:val="nl-NL"/>
        </w:rPr>
      </w:pPr>
      <w:bookmarkStart w:id="28" w:name="_Toc516390342"/>
      <w:r>
        <w:rPr>
          <w:rFonts w:cs="Arial"/>
          <w:lang w:val="nl-NL"/>
        </w:rPr>
        <w:t>In</w:t>
      </w:r>
      <w:r w:rsidR="00F1072F">
        <w:rPr>
          <w:rFonts w:cs="Arial"/>
          <w:lang w:val="nl-NL"/>
        </w:rPr>
        <w:t xml:space="preserve"> deze m</w:t>
      </w:r>
      <w:r w:rsidR="00333A93">
        <w:rPr>
          <w:rFonts w:cs="Arial"/>
          <w:lang w:val="nl-NL"/>
        </w:rPr>
        <w:t xml:space="preserve">odule maak je je vaardig in </w:t>
      </w:r>
      <w:r w:rsidR="00035194">
        <w:rPr>
          <w:rFonts w:cs="Arial"/>
          <w:lang w:val="nl-NL"/>
        </w:rPr>
        <w:t xml:space="preserve">het domein van </w:t>
      </w:r>
      <w:r w:rsidR="002934A2">
        <w:rPr>
          <w:rFonts w:cs="Arial"/>
          <w:lang w:val="nl-NL"/>
        </w:rPr>
        <w:t>algoritmes</w:t>
      </w:r>
      <w:r w:rsidR="00762C7A">
        <w:rPr>
          <w:rFonts w:cs="Arial"/>
          <w:lang w:val="nl-NL"/>
        </w:rPr>
        <w:t xml:space="preserve"> en datastructuren</w:t>
      </w:r>
      <w:r w:rsidR="00035194">
        <w:rPr>
          <w:rFonts w:cs="Arial"/>
          <w:lang w:val="nl-NL"/>
        </w:rPr>
        <w:t>.</w:t>
      </w:r>
      <w:r w:rsidR="00333A93">
        <w:rPr>
          <w:rFonts w:cs="Arial"/>
          <w:lang w:val="nl-NL"/>
        </w:rPr>
        <w:t xml:space="preserve"> </w:t>
      </w:r>
    </w:p>
    <w:p w14:paraId="20A1E854" w14:textId="7D7D4AB4" w:rsidR="000C4FEE" w:rsidRPr="001C61F6" w:rsidRDefault="006D6663" w:rsidP="00BC1EE4">
      <w:pPr>
        <w:pStyle w:val="Heading2"/>
        <w:numPr>
          <w:ilvl w:val="1"/>
          <w:numId w:val="2"/>
        </w:numPr>
        <w:rPr>
          <w:rFonts w:cs="Arial"/>
        </w:rPr>
      </w:pPr>
      <w:r>
        <w:rPr>
          <w:rFonts w:cs="Arial"/>
        </w:rPr>
        <w:t>Relatie met andere onderwijseenheden</w:t>
      </w:r>
      <w:bookmarkEnd w:id="28"/>
    </w:p>
    <w:p w14:paraId="1F7ADA8D" w14:textId="2ADFD289" w:rsidR="00C21B2C" w:rsidRPr="00333A93" w:rsidRDefault="00D51F47" w:rsidP="00333A93">
      <w:pPr>
        <w:rPr>
          <w:rFonts w:cs="Arial"/>
        </w:rPr>
      </w:pPr>
      <w:r>
        <w:rPr>
          <w:rFonts w:cs="Arial"/>
        </w:rPr>
        <w:t>In deze onder</w:t>
      </w:r>
      <w:r w:rsidR="00953D2B">
        <w:rPr>
          <w:rFonts w:cs="Arial"/>
        </w:rPr>
        <w:t xml:space="preserve">wijsperiode werk je in project </w:t>
      </w:r>
      <w:r w:rsidR="00333A93">
        <w:rPr>
          <w:rFonts w:cs="Arial"/>
        </w:rPr>
        <w:t>56</w:t>
      </w:r>
      <w:r>
        <w:rPr>
          <w:rFonts w:cs="Arial"/>
        </w:rPr>
        <w:t xml:space="preserve"> aan een beroepsgerichte opdracht, waar je</w:t>
      </w:r>
      <w:r w:rsidR="006D5AD7">
        <w:rPr>
          <w:rFonts w:cs="Arial"/>
        </w:rPr>
        <w:t xml:space="preserve"> de kennis en vaardigheden uit deze module direct </w:t>
      </w:r>
      <w:r w:rsidR="00953D2B">
        <w:rPr>
          <w:rFonts w:cs="Arial"/>
        </w:rPr>
        <w:t xml:space="preserve">toepast. </w:t>
      </w:r>
      <w:r w:rsidR="00035194">
        <w:rPr>
          <w:rFonts w:cs="Arial"/>
        </w:rPr>
        <w:t xml:space="preserve">Dit project </w:t>
      </w:r>
      <w:r w:rsidR="00703C35">
        <w:rPr>
          <w:rFonts w:cs="Arial"/>
        </w:rPr>
        <w:t xml:space="preserve">draait </w:t>
      </w:r>
      <w:r w:rsidR="001C61F6">
        <w:rPr>
          <w:rFonts w:cs="Arial"/>
        </w:rPr>
        <w:t>om professionele software-</w:t>
      </w:r>
      <w:r w:rsidR="00035194">
        <w:rPr>
          <w:rFonts w:cs="Arial"/>
        </w:rPr>
        <w:t>ontwikkeling.</w:t>
      </w:r>
      <w:r w:rsidR="00703C35">
        <w:rPr>
          <w:rFonts w:cs="Arial"/>
        </w:rPr>
        <w:t xml:space="preserve"> Bij deze ontwikkeling horen industriestandaard algoritmes. Daarnaast vraag het project om hoge performance bij algoritmes en zijn problemen vaak niet meer op de </w:t>
      </w:r>
      <w:r w:rsidR="00703C35" w:rsidRPr="00703C35">
        <w:rPr>
          <w:rFonts w:cs="Arial"/>
          <w:i/>
        </w:rPr>
        <w:t>naive</w:t>
      </w:r>
      <w:r w:rsidR="00703C35">
        <w:rPr>
          <w:rFonts w:cs="Arial"/>
        </w:rPr>
        <w:t xml:space="preserve"> / ‘</w:t>
      </w:r>
      <w:r w:rsidR="00703C35" w:rsidRPr="00703C35">
        <w:rPr>
          <w:rFonts w:cs="Arial"/>
          <w:i/>
        </w:rPr>
        <w:t>brute</w:t>
      </w:r>
      <w:r w:rsidR="00703C35">
        <w:rPr>
          <w:rFonts w:cs="Arial"/>
        </w:rPr>
        <w:t xml:space="preserve"> </w:t>
      </w:r>
      <w:r w:rsidR="00703C35" w:rsidRPr="00703C35">
        <w:rPr>
          <w:rFonts w:cs="Arial"/>
          <w:i/>
        </w:rPr>
        <w:t>force’</w:t>
      </w:r>
      <w:r w:rsidR="00703C35">
        <w:rPr>
          <w:rFonts w:cs="Arial"/>
        </w:rPr>
        <w:t xml:space="preserve"> strategie op te lossen. </w:t>
      </w:r>
    </w:p>
    <w:p w14:paraId="1E460287" w14:textId="77777777" w:rsidR="006D6663" w:rsidRDefault="006D6663" w:rsidP="0050018C">
      <w:pPr>
        <w:pStyle w:val="Heading2"/>
        <w:numPr>
          <w:ilvl w:val="1"/>
          <w:numId w:val="2"/>
        </w:numPr>
        <w:rPr>
          <w:rFonts w:cs="Arial"/>
        </w:rPr>
      </w:pPr>
      <w:r>
        <w:rPr>
          <w:rFonts w:cs="Arial"/>
        </w:rPr>
        <w:t>Leermiddelen</w:t>
      </w:r>
    </w:p>
    <w:p w14:paraId="4448D999" w14:textId="77777777" w:rsidR="008C4E77" w:rsidRDefault="00CC587D">
      <w:pPr>
        <w:rPr>
          <w:rFonts w:cs="Arial"/>
          <w:lang w:val="en-US"/>
        </w:rPr>
      </w:pPr>
      <w:proofErr w:type="spellStart"/>
      <w:r w:rsidRPr="008C4E77">
        <w:rPr>
          <w:rFonts w:cs="Arial"/>
          <w:lang w:val="en-US"/>
        </w:rPr>
        <w:t>Verplicht</w:t>
      </w:r>
      <w:proofErr w:type="spellEnd"/>
      <w:r w:rsidR="007D7362" w:rsidRPr="008C4E77">
        <w:rPr>
          <w:rFonts w:cs="Arial"/>
          <w:lang w:val="en-US"/>
        </w:rPr>
        <w:t xml:space="preserve">: </w:t>
      </w:r>
    </w:p>
    <w:p w14:paraId="6CB6FC62" w14:textId="77777777" w:rsidR="009A2EB2" w:rsidRPr="005E70D9" w:rsidRDefault="009A2EB2" w:rsidP="009A2EB2">
      <w:pPr>
        <w:pStyle w:val="ListParagraph"/>
        <w:numPr>
          <w:ilvl w:val="0"/>
          <w:numId w:val="25"/>
        </w:numPr>
        <w:rPr>
          <w:ins w:id="29" w:author="Youri Tjang" w:date="2015-07-13T15:35:00Z"/>
          <w:rFonts w:cs="Arial"/>
          <w:szCs w:val="20"/>
          <w:lang w:eastAsia="en-US"/>
        </w:rPr>
      </w:pPr>
      <w:proofErr w:type="spellStart"/>
      <w:ins w:id="30" w:author="Youri Tjang" w:date="2015-07-13T15:35:00Z">
        <w:r w:rsidRPr="005E70D9">
          <w:rPr>
            <w:rFonts w:cs="Arial"/>
            <w:szCs w:val="20"/>
            <w:lang w:eastAsia="en-US"/>
          </w:rPr>
          <w:t>Sedgewick</w:t>
        </w:r>
        <w:proofErr w:type="spellEnd"/>
        <w:r w:rsidRPr="005E70D9">
          <w:rPr>
            <w:rFonts w:cs="Arial"/>
            <w:szCs w:val="20"/>
            <w:lang w:eastAsia="en-US"/>
          </w:rPr>
          <w:t xml:space="preserve">, R., &amp; Wayne, K. (2011). </w:t>
        </w:r>
        <w:proofErr w:type="spellStart"/>
        <w:r w:rsidRPr="005E70D9">
          <w:rPr>
            <w:rFonts w:cs="Arial"/>
            <w:i/>
            <w:iCs/>
            <w:szCs w:val="20"/>
            <w:lang w:eastAsia="en-US"/>
          </w:rPr>
          <w:t>Algorithms</w:t>
        </w:r>
        <w:proofErr w:type="spellEnd"/>
        <w:r w:rsidRPr="005E70D9">
          <w:rPr>
            <w:rFonts w:cs="Arial"/>
            <w:szCs w:val="20"/>
            <w:lang w:eastAsia="en-US"/>
          </w:rPr>
          <w:t xml:space="preserve"> (4th ed.). Addison-Wesley Professional</w:t>
        </w:r>
      </w:ins>
    </w:p>
    <w:p w14:paraId="5C22F833" w14:textId="5B0BBF4E" w:rsidR="007D7362" w:rsidRPr="00184099" w:rsidDel="009A2EB2" w:rsidRDefault="002934A2" w:rsidP="002934A2">
      <w:pPr>
        <w:pStyle w:val="ListParagraph"/>
        <w:numPr>
          <w:ilvl w:val="0"/>
          <w:numId w:val="25"/>
        </w:numPr>
        <w:autoSpaceDE w:val="0"/>
        <w:autoSpaceDN w:val="0"/>
        <w:adjustRightInd w:val="0"/>
        <w:rPr>
          <w:del w:id="31" w:author="Youri Tjang" w:date="2015-07-13T15:35:00Z"/>
          <w:rFonts w:ascii="ArialMT" w:hAnsi="ArialMT" w:cs="ArialMT"/>
          <w:lang w:val="en-GB" w:eastAsia="zh-CN"/>
        </w:rPr>
      </w:pPr>
      <w:del w:id="32" w:author="Youri Tjang" w:date="2015-07-13T15:35:00Z">
        <w:r w:rsidRPr="00184099" w:rsidDel="009A2EB2">
          <w:rPr>
            <w:rFonts w:ascii="ArialMT" w:hAnsi="ArialMT" w:cs="ArialMT"/>
            <w:lang w:val="en-GB" w:eastAsia="zh-CN"/>
          </w:rPr>
          <w:delText>Schaum's outlines Datastructures with Java second edition, John R. Hubbard, uitgever: McGraw Hill, ISBN: 0-07-147698-9, 2de editie, 1 juli</w:delText>
        </w:r>
        <w:r w:rsidR="00AA2005" w:rsidRPr="00184099" w:rsidDel="009A2EB2">
          <w:rPr>
            <w:rFonts w:ascii="ArialMT" w:hAnsi="ArialMT" w:cs="ArialMT"/>
            <w:lang w:val="en-GB" w:eastAsia="zh-CN"/>
          </w:rPr>
          <w:delText xml:space="preserve"> </w:delText>
        </w:r>
        <w:r w:rsidRPr="00184099" w:rsidDel="009A2EB2">
          <w:rPr>
            <w:rFonts w:ascii="ArialMT" w:hAnsi="ArialMT" w:cs="ArialMT"/>
            <w:lang w:val="en-GB" w:eastAsia="zh-CN"/>
          </w:rPr>
          <w:delText>2009</w:delText>
        </w:r>
      </w:del>
    </w:p>
    <w:p w14:paraId="482477A4" w14:textId="495C06BA" w:rsidR="002934A2" w:rsidRPr="00184099" w:rsidRDefault="002934A2" w:rsidP="002934A2">
      <w:pPr>
        <w:pStyle w:val="ListParagraph"/>
        <w:numPr>
          <w:ilvl w:val="0"/>
          <w:numId w:val="25"/>
        </w:numPr>
        <w:autoSpaceDE w:val="0"/>
        <w:autoSpaceDN w:val="0"/>
        <w:adjustRightInd w:val="0"/>
        <w:rPr>
          <w:rFonts w:ascii="ArialMT" w:hAnsi="ArialMT" w:cs="ArialMT"/>
          <w:lang w:val="en-GB" w:eastAsia="zh-CN"/>
        </w:rPr>
      </w:pPr>
      <w:r w:rsidRPr="00184099">
        <w:rPr>
          <w:rFonts w:ascii="ArialMT" w:hAnsi="ArialMT" w:cs="ArialMT"/>
          <w:lang w:val="en-GB" w:eastAsia="zh-CN"/>
        </w:rPr>
        <w:t>http://docs.oracle.com/javase/tutorial/collections/</w:t>
      </w:r>
    </w:p>
    <w:p w14:paraId="4CA71193" w14:textId="405A1D4D" w:rsidR="007D7362" w:rsidRDefault="007D7362">
      <w:pPr>
        <w:rPr>
          <w:rFonts w:cs="Arial"/>
        </w:rPr>
      </w:pPr>
      <w:r>
        <w:rPr>
          <w:rFonts w:cs="Arial"/>
        </w:rPr>
        <w:t>Facultatief:</w:t>
      </w:r>
    </w:p>
    <w:p w14:paraId="791F0D1D" w14:textId="3244C453" w:rsidR="001C61F6" w:rsidRPr="001C61F6" w:rsidRDefault="00184099" w:rsidP="001C61F6">
      <w:pPr>
        <w:pStyle w:val="ListParagraph"/>
        <w:numPr>
          <w:ilvl w:val="0"/>
          <w:numId w:val="17"/>
        </w:numPr>
        <w:rPr>
          <w:rFonts w:ascii="Times" w:hAnsi="Times"/>
          <w:lang w:val="en-US" w:eastAsia="en-US"/>
        </w:rPr>
      </w:pPr>
      <w:r w:rsidRPr="00184099">
        <w:rPr>
          <w:lang w:val="en-GB"/>
        </w:rPr>
        <w:t xml:space="preserve">Introduction to Algorithms, T. H. </w:t>
      </w:r>
      <w:proofErr w:type="spellStart"/>
      <w:r w:rsidRPr="00184099">
        <w:rPr>
          <w:lang w:val="en-GB"/>
        </w:rPr>
        <w:t>Cormen</w:t>
      </w:r>
      <w:proofErr w:type="spellEnd"/>
      <w:r w:rsidRPr="00184099">
        <w:rPr>
          <w:lang w:val="en-GB"/>
        </w:rPr>
        <w:t xml:space="preserve">, C. Stein, R. L. </w:t>
      </w:r>
      <w:proofErr w:type="spellStart"/>
      <w:r w:rsidRPr="00184099">
        <w:rPr>
          <w:lang w:val="en-GB"/>
        </w:rPr>
        <w:t>Rivest</w:t>
      </w:r>
      <w:proofErr w:type="spellEnd"/>
      <w:r w:rsidRPr="00184099">
        <w:rPr>
          <w:lang w:val="en-GB"/>
        </w:rPr>
        <w:t xml:space="preserve">, C. E. </w:t>
      </w:r>
      <w:proofErr w:type="spellStart"/>
      <w:r w:rsidRPr="00184099">
        <w:rPr>
          <w:lang w:val="en-GB"/>
        </w:rPr>
        <w:t>Leiserson</w:t>
      </w:r>
      <w:proofErr w:type="spellEnd"/>
      <w:r w:rsidRPr="00184099">
        <w:rPr>
          <w:lang w:val="en-GB"/>
        </w:rPr>
        <w:t xml:space="preserve">, The MIT Press, ISBN: 978-0-262-53305-8, 3de </w:t>
      </w:r>
      <w:proofErr w:type="spellStart"/>
      <w:r w:rsidRPr="00184099">
        <w:rPr>
          <w:lang w:val="en-GB"/>
        </w:rPr>
        <w:t>editie</w:t>
      </w:r>
      <w:proofErr w:type="spellEnd"/>
      <w:r w:rsidRPr="00184099">
        <w:rPr>
          <w:lang w:val="en-GB"/>
        </w:rPr>
        <w:t>, 2009</w:t>
      </w:r>
    </w:p>
    <w:p w14:paraId="3F1BF258" w14:textId="07E4D83C" w:rsidR="00962E84" w:rsidRPr="00953D2B" w:rsidRDefault="00D90179" w:rsidP="00962E84">
      <w:pPr>
        <w:pStyle w:val="ListParagraph"/>
        <w:numPr>
          <w:ilvl w:val="0"/>
          <w:numId w:val="17"/>
        </w:numPr>
        <w:rPr>
          <w:rStyle w:val="Hyperlink"/>
          <w:rFonts w:cs="Arial"/>
          <w:b/>
          <w:color w:val="auto"/>
          <w:u w:val="none"/>
        </w:rPr>
      </w:pPr>
      <w:hyperlink r:id="rId7" w:history="1">
        <w:r w:rsidR="00962E84">
          <w:rPr>
            <w:rStyle w:val="Hyperlink"/>
          </w:rPr>
          <w:t>http://stackoverflow.com/</w:t>
        </w:r>
      </w:hyperlink>
    </w:p>
    <w:p w14:paraId="6EBBE9AC" w14:textId="77777777" w:rsidR="00703C35" w:rsidRPr="00703C35" w:rsidRDefault="00703C35" w:rsidP="00703C35">
      <w:pPr>
        <w:pStyle w:val="ListParagraph"/>
        <w:numPr>
          <w:ilvl w:val="0"/>
          <w:numId w:val="17"/>
        </w:numPr>
        <w:autoSpaceDE w:val="0"/>
        <w:autoSpaceDN w:val="0"/>
        <w:adjustRightInd w:val="0"/>
        <w:rPr>
          <w:rFonts w:ascii="ArialMT" w:hAnsi="ArialMT" w:cs="ArialMT"/>
          <w:color w:val="000000"/>
          <w:lang w:eastAsia="zh-CN"/>
        </w:rPr>
      </w:pPr>
      <w:bookmarkStart w:id="33" w:name="_Toc516390347"/>
      <w:r w:rsidRPr="00703C35">
        <w:rPr>
          <w:rFonts w:ascii="ArialMT" w:hAnsi="ArialMT" w:cs="ArialMT"/>
          <w:color w:val="000000"/>
          <w:lang w:eastAsia="zh-CN"/>
        </w:rPr>
        <w:t>http://docs.oracle.com/javase/tutorial/collections/index.html</w:t>
      </w:r>
    </w:p>
    <w:p w14:paraId="3A004E04" w14:textId="75F232D2" w:rsidR="00703C35" w:rsidRPr="00703C35" w:rsidRDefault="00703C35" w:rsidP="00703C35">
      <w:pPr>
        <w:pStyle w:val="ListParagraph"/>
        <w:numPr>
          <w:ilvl w:val="0"/>
          <w:numId w:val="17"/>
        </w:numPr>
        <w:autoSpaceDE w:val="0"/>
        <w:autoSpaceDN w:val="0"/>
        <w:adjustRightInd w:val="0"/>
        <w:rPr>
          <w:rFonts w:ascii="ArialMT" w:hAnsi="ArialMT" w:cs="ArialMT"/>
          <w:color w:val="000000"/>
          <w:lang w:eastAsia="zh-CN"/>
        </w:rPr>
      </w:pPr>
      <w:r w:rsidRPr="00703C35">
        <w:rPr>
          <w:rFonts w:ascii="ArialMT" w:hAnsi="ArialMT" w:cs="ArialMT"/>
          <w:color w:val="000000"/>
          <w:lang w:eastAsia="zh-CN"/>
        </w:rPr>
        <w:t>http://docs.oracle.com/javase/tutorial/java/generics/index.html</w:t>
      </w:r>
    </w:p>
    <w:p w14:paraId="38BDC3E6" w14:textId="4D3111C6" w:rsidR="00703C35" w:rsidRPr="00703C35" w:rsidRDefault="00703C35" w:rsidP="00703C35">
      <w:pPr>
        <w:pStyle w:val="ListParagraph"/>
        <w:numPr>
          <w:ilvl w:val="0"/>
          <w:numId w:val="17"/>
        </w:numPr>
        <w:autoSpaceDE w:val="0"/>
        <w:autoSpaceDN w:val="0"/>
        <w:adjustRightInd w:val="0"/>
        <w:rPr>
          <w:rFonts w:ascii="ArialMT" w:hAnsi="ArialMT" w:cs="ArialMT"/>
          <w:color w:val="326CA7"/>
          <w:lang w:eastAsia="zh-CN"/>
        </w:rPr>
      </w:pPr>
      <w:r w:rsidRPr="00703C35">
        <w:rPr>
          <w:rFonts w:ascii="ArialMT" w:hAnsi="ArialMT" w:cs="ArialMT"/>
          <w:color w:val="000000"/>
          <w:lang w:eastAsia="zh-CN"/>
        </w:rPr>
        <w:t>Jav</w:t>
      </w:r>
      <w:r w:rsidR="00F71F28">
        <w:rPr>
          <w:rFonts w:ascii="ArialMT" w:hAnsi="ArialMT" w:cs="ArialMT"/>
          <w:color w:val="000000"/>
          <w:lang w:eastAsia="zh-CN"/>
        </w:rPr>
        <w:t>a Development Kit (JDK) versie 8</w:t>
      </w:r>
      <w:r w:rsidRPr="00703C35">
        <w:rPr>
          <w:rFonts w:ascii="ArialMT" w:hAnsi="ArialMT" w:cs="ArialMT"/>
          <w:color w:val="000000"/>
          <w:lang w:eastAsia="zh-CN"/>
        </w:rPr>
        <w:t xml:space="preserve">, te downloaden van </w:t>
      </w:r>
      <w:r w:rsidRPr="00703C35">
        <w:rPr>
          <w:rFonts w:ascii="ArialMT" w:hAnsi="ArialMT" w:cs="ArialMT"/>
          <w:color w:val="326CA7"/>
          <w:lang w:eastAsia="zh-CN"/>
        </w:rPr>
        <w:t>http://www.javasoft.com</w:t>
      </w:r>
    </w:p>
    <w:p w14:paraId="70333826" w14:textId="77777777" w:rsidR="002E0A1B" w:rsidRPr="008529F2" w:rsidRDefault="00703C35" w:rsidP="001C61F6">
      <w:pPr>
        <w:pStyle w:val="ListParagraph"/>
        <w:numPr>
          <w:ilvl w:val="0"/>
          <w:numId w:val="17"/>
        </w:numPr>
        <w:rPr>
          <w:rFonts w:cs="Arial"/>
          <w:b/>
        </w:rPr>
      </w:pPr>
      <w:r w:rsidRPr="00703C35">
        <w:rPr>
          <w:rFonts w:ascii="ArialMT" w:hAnsi="ArialMT" w:cs="ArialMT"/>
          <w:color w:val="000000"/>
          <w:lang w:eastAsia="zh-CN"/>
        </w:rPr>
        <w:t>http://www.angelikalanger.com/GenericsFAQ/JavaGenericsFAQ.htm</w:t>
      </w:r>
      <w:r w:rsidR="001C61F6">
        <w:rPr>
          <w:rFonts w:ascii="ArialMT" w:hAnsi="ArialMT" w:cs="ArialMT"/>
          <w:color w:val="000000"/>
          <w:lang w:eastAsia="zh-CN"/>
        </w:rPr>
        <w:t>l</w:t>
      </w:r>
    </w:p>
    <w:p w14:paraId="4B0FDA81" w14:textId="77FE0EB9" w:rsidR="001C61F6" w:rsidRPr="001C61F6" w:rsidRDefault="001C61F6" w:rsidP="008529F2">
      <w:pPr>
        <w:pStyle w:val="ListParagraph"/>
        <w:rPr>
          <w:rFonts w:cs="Arial"/>
          <w:b/>
        </w:rPr>
      </w:pPr>
    </w:p>
    <w:p w14:paraId="5C4BCFC4" w14:textId="65329B9C" w:rsidR="002E0A1B" w:rsidRDefault="002E0A1B" w:rsidP="008529F2">
      <w:pPr>
        <w:rPr>
          <w:rFonts w:cs="Arial"/>
          <w:b/>
        </w:rPr>
      </w:pPr>
    </w:p>
    <w:p w14:paraId="306E6EE4" w14:textId="77777777" w:rsidR="002E0A1B" w:rsidRPr="00F71F28" w:rsidRDefault="002E0A1B" w:rsidP="008529F2">
      <w:pPr>
        <w:rPr>
          <w:rFonts w:cs="Arial"/>
          <w:b/>
        </w:rPr>
        <w:sectPr w:rsidR="002E0A1B" w:rsidRPr="00F71F28" w:rsidSect="00993776">
          <w:headerReference w:type="default" r:id="rId8"/>
          <w:footerReference w:type="default" r:id="rId9"/>
          <w:pgSz w:w="11906" w:h="16838"/>
          <w:pgMar w:top="720" w:right="1009" w:bottom="720" w:left="1440" w:header="708" w:footer="708" w:gutter="0"/>
          <w:pgNumType w:start="1"/>
          <w:cols w:space="708"/>
          <w:noEndnote/>
        </w:sectPr>
      </w:pPr>
    </w:p>
    <w:p w14:paraId="278A4445" w14:textId="39603A35" w:rsidR="006D6663" w:rsidRDefault="006D6663" w:rsidP="0050018C">
      <w:pPr>
        <w:pStyle w:val="Heading1"/>
        <w:numPr>
          <w:ilvl w:val="0"/>
          <w:numId w:val="3"/>
        </w:numPr>
        <w:rPr>
          <w:rFonts w:cs="Arial"/>
        </w:rPr>
      </w:pPr>
      <w:r>
        <w:rPr>
          <w:rFonts w:cs="Arial"/>
        </w:rPr>
        <w:lastRenderedPageBreak/>
        <w:t>Programma</w:t>
      </w:r>
      <w:bookmarkEnd w:id="33"/>
    </w:p>
    <w:p w14:paraId="733D150D" w14:textId="7B8D8AFA" w:rsidR="00A343CF" w:rsidRDefault="00C17ADF" w:rsidP="00A343CF">
      <w:r>
        <w:t xml:space="preserve">Deze module kent </w:t>
      </w:r>
      <w:r w:rsidR="001C61F6">
        <w:t>een gecombineerde werkvorm waarin theorie en practicum afgewisseld worden.</w:t>
      </w:r>
    </w:p>
    <w:p w14:paraId="1771FA9E" w14:textId="77777777" w:rsidR="00C17ADF" w:rsidRDefault="00C17ADF" w:rsidP="00A343CF"/>
    <w:p w14:paraId="44063E35" w14:textId="5D26200A" w:rsidR="00F6380D" w:rsidRDefault="00A343CF" w:rsidP="00A343CF">
      <w:r>
        <w:t xml:space="preserve">In </w:t>
      </w:r>
      <w:r w:rsidR="00C17ADF">
        <w:t xml:space="preserve">het </w:t>
      </w:r>
      <w:r w:rsidR="001C61F6">
        <w:t>theorie-deel</w:t>
      </w:r>
      <w:r w:rsidR="00C17ADF">
        <w:t xml:space="preserve"> </w:t>
      </w:r>
      <w:r>
        <w:t xml:space="preserve">wordt de </w:t>
      </w:r>
      <w:r w:rsidR="00C17ADF">
        <w:t xml:space="preserve">theorie </w:t>
      </w:r>
      <w:r w:rsidR="001C61F6">
        <w:t>uit de literatuur kort samengevat</w:t>
      </w:r>
      <w:r w:rsidR="00C17ADF">
        <w:t xml:space="preserve">. Je krijgt </w:t>
      </w:r>
      <w:r w:rsidR="004207BC">
        <w:t xml:space="preserve">kleine </w:t>
      </w:r>
      <w:r w:rsidR="00C17ADF">
        <w:t xml:space="preserve">oefenopdrachten </w:t>
      </w:r>
      <w:r w:rsidR="001C61F6">
        <w:t xml:space="preserve">of quizen </w:t>
      </w:r>
      <w:r w:rsidR="00C17ADF">
        <w:t xml:space="preserve">om de leerstof toe te passen. </w:t>
      </w:r>
      <w:r w:rsidR="00F6380D">
        <w:t xml:space="preserve">Voor elke les bereid je je voor door de opgegeven leerstof te bestuderen. Tijdens de les kun je gericht vragen stellen. </w:t>
      </w:r>
    </w:p>
    <w:p w14:paraId="095D919B" w14:textId="0BF3FD36" w:rsidR="00A343CF" w:rsidRPr="001C61F6" w:rsidRDefault="00A343CF" w:rsidP="00A343CF">
      <w:r>
        <w:t>In het practicum</w:t>
      </w:r>
      <w:r w:rsidR="001C61F6">
        <w:t>-deel</w:t>
      </w:r>
      <w:r>
        <w:t xml:space="preserve"> pas</w:t>
      </w:r>
      <w:r w:rsidR="00F6380D">
        <w:t xml:space="preserve"> je het geleerde toe door practicumopdrachten te maken. </w:t>
      </w:r>
      <w:r w:rsidR="00D7687A">
        <w:t xml:space="preserve">Je combineert hierin </w:t>
      </w:r>
      <w:r w:rsidR="00463AFD">
        <w:t>verschillende stukken</w:t>
      </w:r>
      <w:r w:rsidR="00D7687A">
        <w:t xml:space="preserve"> theorie. </w:t>
      </w:r>
      <w:r w:rsidR="00463AFD">
        <w:t>De</w:t>
      </w:r>
      <w:r w:rsidR="00F6380D">
        <w:t xml:space="preserve"> opdrachten </w:t>
      </w:r>
      <w:r w:rsidR="00463AFD">
        <w:t xml:space="preserve">maak je </w:t>
      </w:r>
      <w:r w:rsidR="00F6380D">
        <w:t>zelfstandig</w:t>
      </w:r>
      <w:r w:rsidR="00463AFD">
        <w:t xml:space="preserve"> – tijdens het practicum en daarbuiten. In de les heb je</w:t>
      </w:r>
      <w:r>
        <w:t xml:space="preserve"> de gelegenheid om j</w:t>
      </w:r>
      <w:bookmarkStart w:id="34" w:name="_GoBack"/>
      <w:bookmarkEnd w:id="34"/>
      <w:r>
        <w:t xml:space="preserve">e </w:t>
      </w:r>
      <w:r w:rsidR="00FD4C1D">
        <w:t xml:space="preserve">feedback te vragen aan de docent. </w:t>
      </w:r>
    </w:p>
    <w:p w14:paraId="65A7A0C7" w14:textId="77777777" w:rsidR="00A343CF" w:rsidRPr="00202DAE" w:rsidRDefault="00A343CF" w:rsidP="00A343CF">
      <w:pPr>
        <w:rPr>
          <w:color w:val="FF0000"/>
        </w:rPr>
      </w:pPr>
    </w:p>
    <w:p w14:paraId="031CE38A" w14:textId="1432DA05" w:rsidR="004550C9" w:rsidRDefault="004550C9" w:rsidP="004550C9">
      <w:pPr>
        <w:pStyle w:val="Heading2"/>
      </w:pPr>
      <w:r>
        <w:t>2.1</w:t>
      </w:r>
      <w:r>
        <w:tab/>
        <w:t>Onderwerpen</w:t>
      </w:r>
    </w:p>
    <w:tbl>
      <w:tblPr>
        <w:tblStyle w:val="TableGrid"/>
        <w:tblW w:w="0" w:type="auto"/>
        <w:tblLook w:val="04A0" w:firstRow="1" w:lastRow="0" w:firstColumn="1" w:lastColumn="0" w:noHBand="0" w:noVBand="1"/>
      </w:tblPr>
      <w:tblGrid>
        <w:gridCol w:w="2943"/>
        <w:gridCol w:w="4536"/>
        <w:gridCol w:w="2194"/>
      </w:tblGrid>
      <w:tr w:rsidR="00CE644D" w14:paraId="2FE3E39E" w14:textId="77777777" w:rsidTr="00CE644D">
        <w:tc>
          <w:tcPr>
            <w:tcW w:w="2943" w:type="dxa"/>
          </w:tcPr>
          <w:p w14:paraId="7F64568B" w14:textId="77777777" w:rsidR="00CE644D" w:rsidRPr="00522F56" w:rsidRDefault="00CE644D" w:rsidP="00CE644D">
            <w:pPr>
              <w:rPr>
                <w:b/>
              </w:rPr>
            </w:pPr>
            <w:r w:rsidRPr="00522F56">
              <w:rPr>
                <w:b/>
              </w:rPr>
              <w:t>Onderwerp</w:t>
            </w:r>
          </w:p>
        </w:tc>
        <w:tc>
          <w:tcPr>
            <w:tcW w:w="4536" w:type="dxa"/>
          </w:tcPr>
          <w:p w14:paraId="47590849" w14:textId="77777777" w:rsidR="00CE644D" w:rsidRPr="00522F56" w:rsidRDefault="00CE644D" w:rsidP="00CE644D">
            <w:pPr>
              <w:rPr>
                <w:b/>
              </w:rPr>
            </w:pPr>
            <w:r w:rsidRPr="00522F56">
              <w:rPr>
                <w:b/>
              </w:rPr>
              <w:t>Inhoud</w:t>
            </w:r>
          </w:p>
        </w:tc>
        <w:tc>
          <w:tcPr>
            <w:tcW w:w="2194" w:type="dxa"/>
          </w:tcPr>
          <w:p w14:paraId="3D9FA0AD" w14:textId="77777777" w:rsidR="00CE644D" w:rsidRPr="00522F56" w:rsidRDefault="00CE644D" w:rsidP="00CE644D">
            <w:pPr>
              <w:rPr>
                <w:b/>
              </w:rPr>
            </w:pPr>
            <w:r w:rsidRPr="00522F56">
              <w:rPr>
                <w:b/>
              </w:rPr>
              <w:t>Literatuur</w:t>
            </w:r>
          </w:p>
        </w:tc>
      </w:tr>
      <w:tr w:rsidR="00CE644D" w14:paraId="0971F643" w14:textId="77777777" w:rsidTr="00CE644D">
        <w:tc>
          <w:tcPr>
            <w:tcW w:w="2943" w:type="dxa"/>
          </w:tcPr>
          <w:p w14:paraId="549FE4E9" w14:textId="77777777" w:rsidR="00CE644D" w:rsidRDefault="00CE644D" w:rsidP="00CE644D">
            <w:r w:rsidRPr="00522F56">
              <w:t>Computationele complexiteitstheorie</w:t>
            </w:r>
          </w:p>
        </w:tc>
        <w:tc>
          <w:tcPr>
            <w:tcW w:w="4536" w:type="dxa"/>
          </w:tcPr>
          <w:p w14:paraId="178193F6" w14:textId="5A1F7534" w:rsidR="0005616F" w:rsidRDefault="0005616F" w:rsidP="00CE644D">
            <w:pPr>
              <w:pStyle w:val="ListParagraph"/>
              <w:numPr>
                <w:ilvl w:val="0"/>
                <w:numId w:val="32"/>
              </w:numPr>
              <w:rPr>
                <w:ins w:id="35" w:author="Youri Tjang" w:date="2015-07-13T15:37:00Z"/>
              </w:rPr>
            </w:pPr>
            <w:proofErr w:type="spellStart"/>
            <w:ins w:id="36" w:author="Youri Tjang" w:date="2015-07-13T15:38:00Z">
              <w:r w:rsidRPr="00522F56">
                <w:t>Computationele</w:t>
              </w:r>
              <w:proofErr w:type="spellEnd"/>
              <w:r w:rsidRPr="00522F56">
                <w:t xml:space="preserve"> complexiteitstheorie</w:t>
              </w:r>
            </w:ins>
          </w:p>
          <w:p w14:paraId="4C27E52B" w14:textId="3F28422A" w:rsidR="00CE644D" w:rsidRDefault="00CE644D" w:rsidP="0005616F">
            <w:pPr>
              <w:pStyle w:val="ListParagraph"/>
              <w:numPr>
                <w:ilvl w:val="1"/>
                <w:numId w:val="32"/>
              </w:numPr>
              <w:rPr>
                <w:ins w:id="37" w:author="Youri Tjang" w:date="2015-07-13T15:38:00Z"/>
              </w:rPr>
              <w:pPrChange w:id="38" w:author="Youri Tjang" w:date="2015-07-13T15:38:00Z">
                <w:pPr>
                  <w:pStyle w:val="ListParagraph"/>
                  <w:numPr>
                    <w:numId w:val="32"/>
                  </w:numPr>
                  <w:ind w:hanging="360"/>
                </w:pPr>
              </w:pPrChange>
            </w:pPr>
            <w:r w:rsidRPr="00522F56">
              <w:t>Grote-O-notatie</w:t>
            </w:r>
            <w:del w:id="39" w:author="Youri Tjang" w:date="2015-07-13T17:02:00Z">
              <w:r w:rsidDel="00C40300">
                <w:delText xml:space="preserve"> (definitie en voorbeelden)</w:delText>
              </w:r>
            </w:del>
          </w:p>
          <w:p w14:paraId="21B68208" w14:textId="77777777" w:rsidR="0005616F" w:rsidRDefault="0005616F" w:rsidP="0005616F">
            <w:pPr>
              <w:pStyle w:val="ListParagraph"/>
              <w:numPr>
                <w:ilvl w:val="1"/>
                <w:numId w:val="32"/>
              </w:numPr>
              <w:rPr>
                <w:ins w:id="40" w:author="Youri Tjang" w:date="2015-07-13T15:43:00Z"/>
              </w:rPr>
              <w:pPrChange w:id="41" w:author="Youri Tjang" w:date="2015-07-13T15:38:00Z">
                <w:pPr>
                  <w:pStyle w:val="ListParagraph"/>
                  <w:numPr>
                    <w:numId w:val="32"/>
                  </w:numPr>
                  <w:ind w:hanging="360"/>
                </w:pPr>
              </w:pPrChange>
            </w:pPr>
            <w:ins w:id="42" w:author="Youri Tjang" w:date="2015-07-13T15:38:00Z">
              <w:r>
                <w:t>Empirische performance meting</w:t>
              </w:r>
            </w:ins>
          </w:p>
          <w:p w14:paraId="151DA78C" w14:textId="71A737E8" w:rsidR="0005616F" w:rsidRDefault="0005616F" w:rsidP="0005616F">
            <w:pPr>
              <w:pStyle w:val="ListParagraph"/>
              <w:numPr>
                <w:ilvl w:val="1"/>
                <w:numId w:val="32"/>
              </w:numPr>
              <w:pPrChange w:id="43" w:author="Youri Tjang" w:date="2015-07-13T15:38:00Z">
                <w:pPr>
                  <w:pStyle w:val="ListParagraph"/>
                  <w:numPr>
                    <w:numId w:val="32"/>
                  </w:numPr>
                  <w:ind w:hanging="360"/>
                </w:pPr>
              </w:pPrChange>
            </w:pPr>
            <w:ins w:id="44" w:author="Youri Tjang" w:date="2015-07-13T15:43:00Z">
              <w:r>
                <w:t>Memory</w:t>
              </w:r>
            </w:ins>
          </w:p>
        </w:tc>
        <w:tc>
          <w:tcPr>
            <w:tcW w:w="2194" w:type="dxa"/>
          </w:tcPr>
          <w:p w14:paraId="2DB164BA" w14:textId="26989038" w:rsidR="00CE644D" w:rsidRDefault="00CE644D" w:rsidP="0005616F">
            <w:del w:id="45" w:author="Youri Tjang" w:date="2015-07-13T15:38:00Z">
              <w:r w:rsidDel="0005616F">
                <w:delText xml:space="preserve">Cormen </w:delText>
              </w:r>
            </w:del>
            <w:r>
              <w:t>H</w:t>
            </w:r>
            <w:del w:id="46" w:author="Youri Tjang" w:date="2015-07-13T15:39:00Z">
              <w:r w:rsidDel="0005616F">
                <w:delText>2.2</w:delText>
              </w:r>
            </w:del>
            <w:ins w:id="47" w:author="Youri Tjang" w:date="2015-07-13T15:39:00Z">
              <w:r w:rsidR="0005616F">
                <w:t>1.4</w:t>
              </w:r>
            </w:ins>
            <w:del w:id="48" w:author="Youri Tjang" w:date="2015-07-13T15:39:00Z">
              <w:r w:rsidDel="0005616F">
                <w:delText>, H3</w:delText>
              </w:r>
            </w:del>
          </w:p>
        </w:tc>
      </w:tr>
      <w:tr w:rsidR="00CE644D" w14:paraId="565CB7D9" w14:textId="77777777" w:rsidTr="00CE644D">
        <w:tc>
          <w:tcPr>
            <w:tcW w:w="2943" w:type="dxa"/>
          </w:tcPr>
          <w:p w14:paraId="74010EC6" w14:textId="2E9318EF" w:rsidR="00CE644D" w:rsidRDefault="00CE644D" w:rsidP="00DE1959">
            <w:r w:rsidRPr="00920210">
              <w:rPr>
                <w:rFonts w:cs="Arial"/>
              </w:rPr>
              <w:t>Fundamentele Datastructuren</w:t>
            </w:r>
            <w:r>
              <w:rPr>
                <w:rFonts w:cs="Arial"/>
              </w:rPr>
              <w:t xml:space="preserve"> </w:t>
            </w:r>
            <w:del w:id="49" w:author="Youri Tjang" w:date="2015-07-13T15:47:00Z">
              <w:r w:rsidDel="00DE1959">
                <w:rPr>
                  <w:rFonts w:cs="Arial"/>
                </w:rPr>
                <w:delText xml:space="preserve">– Arrays </w:delText>
              </w:r>
            </w:del>
          </w:p>
        </w:tc>
        <w:tc>
          <w:tcPr>
            <w:tcW w:w="4536" w:type="dxa"/>
          </w:tcPr>
          <w:p w14:paraId="67A0C919" w14:textId="1F0888C0" w:rsidR="00CE644D" w:rsidRDefault="00CE644D" w:rsidP="00CE644D">
            <w:pPr>
              <w:pStyle w:val="ListParagraph"/>
              <w:numPr>
                <w:ilvl w:val="0"/>
                <w:numId w:val="28"/>
              </w:numPr>
            </w:pPr>
            <w:del w:id="50" w:author="Youri Tjang" w:date="2015-07-13T15:47:00Z">
              <w:r w:rsidDel="00DE1959">
                <w:delText>Definitie en operaties</w:delText>
              </w:r>
            </w:del>
            <w:ins w:id="51" w:author="Youri Tjang" w:date="2015-07-13T15:47:00Z">
              <w:r w:rsidR="00DE1959">
                <w:t>Abstract data types</w:t>
              </w:r>
            </w:ins>
          </w:p>
          <w:p w14:paraId="1E4FB800" w14:textId="613945B8" w:rsidR="00CE644D" w:rsidRDefault="00CE644D" w:rsidP="00CE644D">
            <w:pPr>
              <w:pStyle w:val="ListParagraph"/>
              <w:numPr>
                <w:ilvl w:val="0"/>
                <w:numId w:val="28"/>
              </w:numPr>
            </w:pPr>
            <w:del w:id="52" w:author="Youri Tjang" w:date="2015-07-13T15:52:00Z">
              <w:r w:rsidDel="00DE1959">
                <w:delText>Eigenschappen</w:delText>
              </w:r>
            </w:del>
            <w:ins w:id="53" w:author="Youri Tjang" w:date="2015-07-13T15:52:00Z">
              <w:r w:rsidR="00DE1959">
                <w:t>Bags</w:t>
              </w:r>
            </w:ins>
          </w:p>
          <w:p w14:paraId="142D9893" w14:textId="77777777" w:rsidR="00DE1959" w:rsidRDefault="00DE1959" w:rsidP="00DE1959">
            <w:pPr>
              <w:pStyle w:val="ListParagraph"/>
              <w:numPr>
                <w:ilvl w:val="0"/>
                <w:numId w:val="28"/>
              </w:numPr>
              <w:rPr>
                <w:ins w:id="54" w:author="Youri Tjang" w:date="2015-07-13T15:52:00Z"/>
                <w:lang w:val="en-GB"/>
              </w:rPr>
            </w:pPr>
            <w:ins w:id="55" w:author="Youri Tjang" w:date="2015-07-13T15:52:00Z">
              <w:r>
                <w:rPr>
                  <w:lang w:val="en-GB"/>
                </w:rPr>
                <w:t>Queues</w:t>
              </w:r>
            </w:ins>
          </w:p>
          <w:p w14:paraId="73528B66" w14:textId="076C736A" w:rsidR="00CE644D" w:rsidRPr="00C56073" w:rsidRDefault="00DE1959" w:rsidP="00DE1959">
            <w:pPr>
              <w:pStyle w:val="ListParagraph"/>
              <w:numPr>
                <w:ilvl w:val="0"/>
                <w:numId w:val="28"/>
              </w:numPr>
              <w:rPr>
                <w:lang w:val="en-GB"/>
              </w:rPr>
            </w:pPr>
            <w:ins w:id="56" w:author="Youri Tjang" w:date="2015-07-13T15:52:00Z">
              <w:r>
                <w:rPr>
                  <w:lang w:val="en-GB"/>
                </w:rPr>
                <w:t>Stacks</w:t>
              </w:r>
            </w:ins>
            <w:del w:id="57" w:author="Youri Tjang" w:date="2015-07-13T15:52:00Z">
              <w:r w:rsidR="00CE644D" w:rsidRPr="00C56073" w:rsidDel="00DE1959">
                <w:rPr>
                  <w:lang w:val="en-GB"/>
                </w:rPr>
                <w:delText>Zoeken in een array (linear and binary search)</w:delText>
              </w:r>
            </w:del>
          </w:p>
        </w:tc>
        <w:tc>
          <w:tcPr>
            <w:tcW w:w="2194" w:type="dxa"/>
          </w:tcPr>
          <w:p w14:paraId="40BAB91F" w14:textId="784C5BED" w:rsidR="00CE644D" w:rsidRDefault="00CE644D" w:rsidP="00CE644D">
            <w:del w:id="58" w:author="Youri Tjang" w:date="2015-07-13T15:53:00Z">
              <w:r w:rsidDel="00DE1959">
                <w:delText>Hubbard H2</w:delText>
              </w:r>
            </w:del>
            <w:ins w:id="59" w:author="Youri Tjang" w:date="2015-07-13T15:53:00Z">
              <w:r w:rsidR="00DE1959">
                <w:t>H1.3</w:t>
              </w:r>
            </w:ins>
          </w:p>
        </w:tc>
      </w:tr>
      <w:tr w:rsidR="00CE644D" w:rsidDel="00DE1959" w14:paraId="427D12B9" w14:textId="5D6C339A" w:rsidTr="00CE644D">
        <w:trPr>
          <w:del w:id="60" w:author="Youri Tjang" w:date="2015-07-13T15:55:00Z"/>
        </w:trPr>
        <w:tc>
          <w:tcPr>
            <w:tcW w:w="2943" w:type="dxa"/>
          </w:tcPr>
          <w:p w14:paraId="3E05D4A7" w14:textId="31A5FEF7" w:rsidR="00CE644D" w:rsidDel="00DE1959" w:rsidRDefault="00CE644D" w:rsidP="00CE644D">
            <w:pPr>
              <w:rPr>
                <w:del w:id="61" w:author="Youri Tjang" w:date="2015-07-13T15:55:00Z"/>
              </w:rPr>
            </w:pPr>
            <w:del w:id="62" w:author="Youri Tjang" w:date="2015-07-13T15:55:00Z">
              <w:r w:rsidRPr="00920210" w:rsidDel="00DE1959">
                <w:rPr>
                  <w:rFonts w:cs="Arial"/>
                </w:rPr>
                <w:delText>Fundamentele Datastructuren</w:delText>
              </w:r>
              <w:r w:rsidDel="00DE1959">
                <w:rPr>
                  <w:rFonts w:cs="Arial"/>
                </w:rPr>
                <w:delText xml:space="preserve"> – </w:delText>
              </w:r>
              <w:r w:rsidRPr="00522F56" w:rsidDel="00DE1959">
                <w:rPr>
                  <w:rFonts w:cs="Arial"/>
                  <w:color w:val="000000"/>
                  <w:lang w:eastAsia="en-US"/>
                </w:rPr>
                <w:delText>Gelinkte datastructuren</w:delText>
              </w:r>
            </w:del>
          </w:p>
        </w:tc>
        <w:tc>
          <w:tcPr>
            <w:tcW w:w="4536" w:type="dxa"/>
          </w:tcPr>
          <w:p w14:paraId="00BBD5D3" w14:textId="6D83A2BA" w:rsidR="00CE644D" w:rsidDel="00DE1959" w:rsidRDefault="00CE644D" w:rsidP="00CE644D">
            <w:pPr>
              <w:pStyle w:val="ListParagraph"/>
              <w:numPr>
                <w:ilvl w:val="0"/>
                <w:numId w:val="28"/>
              </w:numPr>
              <w:rPr>
                <w:del w:id="63" w:author="Youri Tjang" w:date="2015-07-13T15:55:00Z"/>
              </w:rPr>
            </w:pPr>
            <w:del w:id="64" w:author="Youri Tjang" w:date="2015-07-13T15:55:00Z">
              <w:r w:rsidDel="00DE1959">
                <w:delText>Motivatie</w:delText>
              </w:r>
            </w:del>
          </w:p>
          <w:p w14:paraId="4106BA3F" w14:textId="769464C3" w:rsidR="00CE644D" w:rsidDel="00DE1959" w:rsidRDefault="00CE644D" w:rsidP="00CE644D">
            <w:pPr>
              <w:pStyle w:val="ListParagraph"/>
              <w:numPr>
                <w:ilvl w:val="0"/>
                <w:numId w:val="28"/>
              </w:numPr>
              <w:rPr>
                <w:del w:id="65" w:author="Youri Tjang" w:date="2015-07-13T15:55:00Z"/>
              </w:rPr>
            </w:pPr>
            <w:del w:id="66" w:author="Youri Tjang" w:date="2015-07-13T15:55:00Z">
              <w:r w:rsidRPr="00522F56" w:rsidDel="00DE1959">
                <w:rPr>
                  <w:rFonts w:cs="Arial"/>
                  <w:color w:val="000000"/>
                  <w:lang w:eastAsia="en-US"/>
                </w:rPr>
                <w:delText>Gelinkte</w:delText>
              </w:r>
              <w:r w:rsidDel="00DE1959">
                <w:rPr>
                  <w:rFonts w:cs="Arial"/>
                  <w:color w:val="000000"/>
                  <w:lang w:eastAsia="en-US"/>
                </w:rPr>
                <w:delText xml:space="preserve"> lijst (definitie en operaties)</w:delText>
              </w:r>
            </w:del>
          </w:p>
        </w:tc>
        <w:tc>
          <w:tcPr>
            <w:tcW w:w="2194" w:type="dxa"/>
          </w:tcPr>
          <w:p w14:paraId="3A23DE60" w14:textId="00856417" w:rsidR="00CE644D" w:rsidDel="00DE1959" w:rsidRDefault="00CE644D" w:rsidP="00CE644D">
            <w:pPr>
              <w:rPr>
                <w:del w:id="67" w:author="Youri Tjang" w:date="2015-07-13T15:55:00Z"/>
              </w:rPr>
            </w:pPr>
            <w:del w:id="68" w:author="Youri Tjang" w:date="2015-07-13T15:55:00Z">
              <w:r w:rsidDel="00DE1959">
                <w:delText>Hubbard H3, H7</w:delText>
              </w:r>
            </w:del>
          </w:p>
          <w:p w14:paraId="0D16E5DD" w14:textId="5725BA62" w:rsidR="00CE644D" w:rsidDel="00DE1959" w:rsidRDefault="00CE644D" w:rsidP="00CE644D">
            <w:pPr>
              <w:rPr>
                <w:del w:id="69" w:author="Youri Tjang" w:date="2015-07-13T15:55:00Z"/>
              </w:rPr>
            </w:pPr>
            <w:del w:id="70" w:author="Youri Tjang" w:date="2015-07-13T15:55:00Z">
              <w:r w:rsidDel="00DE1959">
                <w:delText>Cormen H10.2</w:delText>
              </w:r>
            </w:del>
          </w:p>
        </w:tc>
      </w:tr>
      <w:tr w:rsidR="00CE644D" w:rsidDel="00DE1959" w14:paraId="6622E7F2" w14:textId="2BCCFDCE" w:rsidTr="00CE644D">
        <w:trPr>
          <w:del w:id="71" w:author="Youri Tjang" w:date="2015-07-13T15:55:00Z"/>
        </w:trPr>
        <w:tc>
          <w:tcPr>
            <w:tcW w:w="2943" w:type="dxa"/>
          </w:tcPr>
          <w:p w14:paraId="534408F7" w14:textId="3B3A555A" w:rsidR="00CE644D" w:rsidDel="00DE1959" w:rsidRDefault="00CE644D" w:rsidP="00CE644D">
            <w:pPr>
              <w:rPr>
                <w:del w:id="72" w:author="Youri Tjang" w:date="2015-07-13T15:55:00Z"/>
              </w:rPr>
            </w:pPr>
            <w:del w:id="73" w:author="Youri Tjang" w:date="2015-07-13T15:55:00Z">
              <w:r w:rsidRPr="00920210" w:rsidDel="00DE1959">
                <w:rPr>
                  <w:rFonts w:cs="Arial"/>
                </w:rPr>
                <w:delText>Fundamentele Datastructuren</w:delText>
              </w:r>
              <w:r w:rsidDel="00DE1959">
                <w:rPr>
                  <w:rFonts w:cs="Arial"/>
                </w:rPr>
                <w:delText xml:space="preserve"> – </w:delText>
              </w:r>
              <w:r w:rsidDel="00DE1959">
                <w:rPr>
                  <w:rFonts w:cs="Arial"/>
                  <w:color w:val="000000"/>
                  <w:lang w:eastAsia="en-US"/>
                </w:rPr>
                <w:delText>Stacks &amp; Queues</w:delText>
              </w:r>
            </w:del>
          </w:p>
        </w:tc>
        <w:tc>
          <w:tcPr>
            <w:tcW w:w="4536" w:type="dxa"/>
          </w:tcPr>
          <w:p w14:paraId="7418C9B0" w14:textId="58D376A4" w:rsidR="00CE644D" w:rsidDel="00DE1959" w:rsidRDefault="00CE644D" w:rsidP="00CE644D">
            <w:pPr>
              <w:pStyle w:val="ListParagraph"/>
              <w:numPr>
                <w:ilvl w:val="0"/>
                <w:numId w:val="28"/>
              </w:numPr>
              <w:rPr>
                <w:del w:id="74" w:author="Youri Tjang" w:date="2015-07-13T15:55:00Z"/>
              </w:rPr>
            </w:pPr>
            <w:del w:id="75" w:author="Youri Tjang" w:date="2015-07-13T15:55:00Z">
              <w:r w:rsidDel="00DE1959">
                <w:delText>Definitie en operaties</w:delText>
              </w:r>
            </w:del>
          </w:p>
          <w:p w14:paraId="75FE5C98" w14:textId="088AC1BE" w:rsidR="00CE644D" w:rsidDel="00DE1959" w:rsidRDefault="00CE644D" w:rsidP="00CE644D">
            <w:pPr>
              <w:pStyle w:val="ListParagraph"/>
              <w:numPr>
                <w:ilvl w:val="0"/>
                <w:numId w:val="28"/>
              </w:numPr>
              <w:rPr>
                <w:del w:id="76" w:author="Youri Tjang" w:date="2015-07-13T15:55:00Z"/>
              </w:rPr>
            </w:pPr>
            <w:del w:id="77" w:author="Youri Tjang" w:date="2015-07-13T15:55:00Z">
              <w:r w:rsidDel="00DE1959">
                <w:delText>G</w:delText>
              </w:r>
              <w:r w:rsidRPr="003D6B1D" w:rsidDel="00DE1959">
                <w:delText>eïndexeerd en gekoppeld</w:delText>
              </w:r>
              <w:r w:rsidDel="00DE1959">
                <w:delText xml:space="preserve"> </w:delText>
              </w:r>
              <w:r w:rsidRPr="003D6B1D" w:rsidDel="00DE1959">
                <w:delText>implementatie</w:delText>
              </w:r>
            </w:del>
          </w:p>
        </w:tc>
        <w:tc>
          <w:tcPr>
            <w:tcW w:w="2194" w:type="dxa"/>
          </w:tcPr>
          <w:p w14:paraId="3A333692" w14:textId="3CA6672B" w:rsidR="00CE644D" w:rsidDel="00DE1959" w:rsidRDefault="00CE644D" w:rsidP="00CE644D">
            <w:pPr>
              <w:rPr>
                <w:del w:id="78" w:author="Youri Tjang" w:date="2015-07-13T15:55:00Z"/>
              </w:rPr>
            </w:pPr>
            <w:del w:id="79" w:author="Youri Tjang" w:date="2015-07-13T15:55:00Z">
              <w:r w:rsidDel="00DE1959">
                <w:delText>Hubbard H5, H6</w:delText>
              </w:r>
            </w:del>
          </w:p>
          <w:p w14:paraId="59C1428C" w14:textId="20565A25" w:rsidR="00CE644D" w:rsidDel="00DE1959" w:rsidRDefault="00CE644D" w:rsidP="00CE644D">
            <w:pPr>
              <w:rPr>
                <w:del w:id="80" w:author="Youri Tjang" w:date="2015-07-13T15:55:00Z"/>
              </w:rPr>
            </w:pPr>
            <w:del w:id="81" w:author="Youri Tjang" w:date="2015-07-13T15:55:00Z">
              <w:r w:rsidDel="00DE1959">
                <w:delText>Cormen H10.1</w:delText>
              </w:r>
            </w:del>
          </w:p>
        </w:tc>
      </w:tr>
      <w:tr w:rsidR="00CE644D" w14:paraId="7A7A9BC6" w14:textId="77777777" w:rsidTr="00CE644D">
        <w:tc>
          <w:tcPr>
            <w:tcW w:w="2943" w:type="dxa"/>
          </w:tcPr>
          <w:p w14:paraId="64292F1D" w14:textId="77777777" w:rsidR="00CE644D" w:rsidRDefault="00CE644D" w:rsidP="00CE644D">
            <w:r>
              <w:t>Sorteren</w:t>
            </w:r>
          </w:p>
        </w:tc>
        <w:tc>
          <w:tcPr>
            <w:tcW w:w="4536" w:type="dxa"/>
          </w:tcPr>
          <w:p w14:paraId="1B016393" w14:textId="653C7C45" w:rsidR="00CE644D" w:rsidDel="00DE1959" w:rsidRDefault="00CE644D" w:rsidP="00CE644D">
            <w:pPr>
              <w:pStyle w:val="ListParagraph"/>
              <w:numPr>
                <w:ilvl w:val="0"/>
                <w:numId w:val="28"/>
              </w:numPr>
              <w:rPr>
                <w:del w:id="82" w:author="Youri Tjang" w:date="2015-07-13T15:53:00Z"/>
              </w:rPr>
            </w:pPr>
            <w:del w:id="83" w:author="Youri Tjang" w:date="2015-07-13T15:53:00Z">
              <w:r w:rsidDel="00DE1959">
                <w:delText>Insertion sort</w:delText>
              </w:r>
            </w:del>
          </w:p>
          <w:p w14:paraId="5C78509C" w14:textId="77777777" w:rsidR="00CE644D" w:rsidRDefault="00CE644D" w:rsidP="00CE644D">
            <w:pPr>
              <w:pStyle w:val="ListParagraph"/>
              <w:numPr>
                <w:ilvl w:val="0"/>
                <w:numId w:val="28"/>
              </w:numPr>
              <w:rPr>
                <w:ins w:id="84" w:author="Youri Tjang" w:date="2015-07-13T15:53:00Z"/>
              </w:rPr>
            </w:pPr>
            <w:proofErr w:type="spellStart"/>
            <w:r>
              <w:t>Merge</w:t>
            </w:r>
            <w:proofErr w:type="spellEnd"/>
            <w:r>
              <w:t xml:space="preserve"> </w:t>
            </w:r>
            <w:proofErr w:type="spellStart"/>
            <w:r>
              <w:t>sort</w:t>
            </w:r>
            <w:proofErr w:type="spellEnd"/>
          </w:p>
          <w:p w14:paraId="1F55B16E" w14:textId="0EB95FF2" w:rsidR="00DE1959" w:rsidRDefault="00DE1959" w:rsidP="00CE644D">
            <w:pPr>
              <w:pStyle w:val="ListParagraph"/>
              <w:numPr>
                <w:ilvl w:val="0"/>
                <w:numId w:val="28"/>
              </w:numPr>
            </w:pPr>
            <w:ins w:id="85" w:author="Youri Tjang" w:date="2015-07-13T15:53:00Z">
              <w:r>
                <w:t xml:space="preserve">Quick </w:t>
              </w:r>
              <w:proofErr w:type="spellStart"/>
              <w:r>
                <w:t>sort</w:t>
              </w:r>
            </w:ins>
            <w:proofErr w:type="spellEnd"/>
          </w:p>
        </w:tc>
        <w:tc>
          <w:tcPr>
            <w:tcW w:w="2194" w:type="dxa"/>
          </w:tcPr>
          <w:p w14:paraId="35849730" w14:textId="4A2D4D6A" w:rsidR="00CE644D" w:rsidDel="00DE1959" w:rsidRDefault="00DE1959" w:rsidP="00CE644D">
            <w:pPr>
              <w:rPr>
                <w:del w:id="86" w:author="Youri Tjang" w:date="2015-07-13T15:54:00Z"/>
              </w:rPr>
            </w:pPr>
            <w:ins w:id="87" w:author="Youri Tjang" w:date="2015-07-13T15:54:00Z">
              <w:r>
                <w:t>H2</w:t>
              </w:r>
            </w:ins>
            <w:del w:id="88" w:author="Youri Tjang" w:date="2015-07-13T15:54:00Z">
              <w:r w:rsidR="00CE644D" w:rsidDel="00DE1959">
                <w:delText>Hubbard H14</w:delText>
              </w:r>
            </w:del>
          </w:p>
          <w:p w14:paraId="3AA8D831" w14:textId="7428540C" w:rsidR="00CE644D" w:rsidRDefault="00CE644D" w:rsidP="00CE644D">
            <w:del w:id="89" w:author="Youri Tjang" w:date="2015-07-13T15:54:00Z">
              <w:r w:rsidDel="00DE1959">
                <w:delText>Cormen H2.1, H2.3</w:delText>
              </w:r>
            </w:del>
          </w:p>
        </w:tc>
      </w:tr>
      <w:tr w:rsidR="00CE644D" w14:paraId="3278D40F" w14:textId="77777777" w:rsidTr="00CE644D">
        <w:tc>
          <w:tcPr>
            <w:tcW w:w="2943" w:type="dxa"/>
          </w:tcPr>
          <w:p w14:paraId="4CB7022D" w14:textId="392D78EF" w:rsidR="00CE644D" w:rsidRDefault="00CE644D" w:rsidP="00CE644D">
            <w:del w:id="90" w:author="Youri Tjang" w:date="2015-07-13T15:55:00Z">
              <w:r w:rsidRPr="00C06507" w:rsidDel="00DE1959">
                <w:delText>Binaire zoekboom</w:delText>
              </w:r>
            </w:del>
            <w:ins w:id="91" w:author="Youri Tjang" w:date="2015-07-13T15:55:00Z">
              <w:r w:rsidR="00DE1959">
                <w:t>Searching</w:t>
              </w:r>
            </w:ins>
          </w:p>
        </w:tc>
        <w:tc>
          <w:tcPr>
            <w:tcW w:w="4536" w:type="dxa"/>
          </w:tcPr>
          <w:p w14:paraId="23DB4CF2" w14:textId="19F3CE64" w:rsidR="00CE644D" w:rsidDel="00DE1959" w:rsidRDefault="00CE644D" w:rsidP="00CE644D">
            <w:pPr>
              <w:pStyle w:val="ListParagraph"/>
              <w:numPr>
                <w:ilvl w:val="0"/>
                <w:numId w:val="30"/>
              </w:numPr>
              <w:rPr>
                <w:del w:id="92" w:author="Youri Tjang" w:date="2015-07-13T15:55:00Z"/>
              </w:rPr>
            </w:pPr>
            <w:del w:id="93" w:author="Youri Tjang" w:date="2015-07-13T15:55:00Z">
              <w:r w:rsidDel="00DE1959">
                <w:delText>Definitie, eigenschappen en operaties</w:delText>
              </w:r>
            </w:del>
          </w:p>
          <w:p w14:paraId="2F23962A" w14:textId="66D4A1D6" w:rsidR="00CE644D" w:rsidRDefault="00CE644D" w:rsidP="00CE644D">
            <w:pPr>
              <w:pStyle w:val="ListParagraph"/>
              <w:numPr>
                <w:ilvl w:val="0"/>
                <w:numId w:val="30"/>
              </w:numPr>
            </w:pPr>
            <w:del w:id="94" w:author="Youri Tjang" w:date="2015-07-13T15:55:00Z">
              <w:r w:rsidDel="00DE1959">
                <w:delText>Doorlopen (inorder traversal)</w:delText>
              </w:r>
            </w:del>
          </w:p>
        </w:tc>
        <w:tc>
          <w:tcPr>
            <w:tcW w:w="2194" w:type="dxa"/>
          </w:tcPr>
          <w:p w14:paraId="03449038" w14:textId="7FD51945" w:rsidR="00CE644D" w:rsidDel="00C43FA2" w:rsidRDefault="00C43FA2" w:rsidP="00CE644D">
            <w:pPr>
              <w:rPr>
                <w:del w:id="95" w:author="Youri Tjang" w:date="2015-07-13T15:56:00Z"/>
              </w:rPr>
            </w:pPr>
            <w:ins w:id="96" w:author="Youri Tjang" w:date="2015-07-13T15:56:00Z">
              <w:r>
                <w:t>H3</w:t>
              </w:r>
            </w:ins>
            <w:del w:id="97" w:author="Youri Tjang" w:date="2015-07-13T15:56:00Z">
              <w:r w:rsidR="00CE644D" w:rsidDel="00C43FA2">
                <w:delText>Hubbard H11, H12</w:delText>
              </w:r>
            </w:del>
          </w:p>
          <w:p w14:paraId="785D6857" w14:textId="24977758" w:rsidR="00CE644D" w:rsidRDefault="00CE644D" w:rsidP="00CE644D">
            <w:del w:id="98" w:author="Youri Tjang" w:date="2015-07-13T15:56:00Z">
              <w:r w:rsidDel="00C43FA2">
                <w:delText>Cormen H10.4, H12</w:delText>
              </w:r>
            </w:del>
          </w:p>
        </w:tc>
      </w:tr>
      <w:tr w:rsidR="00CE644D" w:rsidDel="00C43FA2" w14:paraId="3AD0F780" w14:textId="5038B30A" w:rsidTr="00CE644D">
        <w:trPr>
          <w:del w:id="99" w:author="Youri Tjang" w:date="2015-07-13T15:56:00Z"/>
        </w:trPr>
        <w:tc>
          <w:tcPr>
            <w:tcW w:w="2943" w:type="dxa"/>
          </w:tcPr>
          <w:p w14:paraId="606C16FE" w14:textId="64AF06B2" w:rsidR="00CE644D" w:rsidDel="00C43FA2" w:rsidRDefault="00CE644D" w:rsidP="00CE644D">
            <w:pPr>
              <w:rPr>
                <w:del w:id="100" w:author="Youri Tjang" w:date="2015-07-13T15:56:00Z"/>
              </w:rPr>
            </w:pPr>
            <w:del w:id="101" w:author="Youri Tjang" w:date="2015-07-13T15:56:00Z">
              <w:r w:rsidRPr="00A5690D" w:rsidDel="00C43FA2">
                <w:delText>Hashtabel</w:delText>
              </w:r>
            </w:del>
          </w:p>
        </w:tc>
        <w:tc>
          <w:tcPr>
            <w:tcW w:w="4536" w:type="dxa"/>
          </w:tcPr>
          <w:p w14:paraId="2DBAFC6B" w14:textId="3E03A426" w:rsidR="00CE644D" w:rsidDel="00C43FA2" w:rsidRDefault="00CE644D" w:rsidP="00CE644D">
            <w:pPr>
              <w:pStyle w:val="ListParagraph"/>
              <w:numPr>
                <w:ilvl w:val="0"/>
                <w:numId w:val="29"/>
              </w:numPr>
              <w:rPr>
                <w:del w:id="102" w:author="Youri Tjang" w:date="2015-07-13T15:56:00Z"/>
              </w:rPr>
            </w:pPr>
            <w:del w:id="103" w:author="Youri Tjang" w:date="2015-07-13T15:56:00Z">
              <w:r w:rsidDel="00C43FA2">
                <w:delText>Definitie (</w:delText>
              </w:r>
              <w:r w:rsidRPr="00BC0BC4" w:rsidDel="00C43FA2">
                <w:delText>hashwaarde</w:delText>
              </w:r>
              <w:r w:rsidDel="00C43FA2">
                <w:delText>, hashfunctie)</w:delText>
              </w:r>
            </w:del>
          </w:p>
          <w:p w14:paraId="79726F28" w14:textId="6DBBD6E3" w:rsidR="00CE644D" w:rsidDel="00C43FA2" w:rsidRDefault="00CE644D" w:rsidP="00CE644D">
            <w:pPr>
              <w:pStyle w:val="ListParagraph"/>
              <w:numPr>
                <w:ilvl w:val="0"/>
                <w:numId w:val="29"/>
              </w:numPr>
              <w:rPr>
                <w:del w:id="104" w:author="Youri Tjang" w:date="2015-07-13T15:56:00Z"/>
              </w:rPr>
            </w:pPr>
            <w:del w:id="105" w:author="Youri Tjang" w:date="2015-07-13T15:56:00Z">
              <w:r w:rsidDel="00C43FA2">
                <w:delText>Collisie afhandeling (separate chaining, open addressing)</w:delText>
              </w:r>
            </w:del>
          </w:p>
        </w:tc>
        <w:tc>
          <w:tcPr>
            <w:tcW w:w="2194" w:type="dxa"/>
          </w:tcPr>
          <w:p w14:paraId="361F4D04" w14:textId="7482B4EB" w:rsidR="00CE644D" w:rsidDel="00C43FA2" w:rsidRDefault="00CE644D" w:rsidP="00CE644D">
            <w:pPr>
              <w:rPr>
                <w:del w:id="106" w:author="Youri Tjang" w:date="2015-07-13T15:56:00Z"/>
              </w:rPr>
            </w:pPr>
            <w:del w:id="107" w:author="Youri Tjang" w:date="2015-07-13T15:56:00Z">
              <w:r w:rsidDel="00C43FA2">
                <w:delText>Hubbard H8</w:delText>
              </w:r>
            </w:del>
          </w:p>
          <w:p w14:paraId="69DA531D" w14:textId="5ED675AD" w:rsidR="00CE644D" w:rsidDel="00C43FA2" w:rsidRDefault="00CE644D" w:rsidP="00CE644D">
            <w:pPr>
              <w:rPr>
                <w:del w:id="108" w:author="Youri Tjang" w:date="2015-07-13T15:56:00Z"/>
              </w:rPr>
            </w:pPr>
            <w:del w:id="109" w:author="Youri Tjang" w:date="2015-07-13T15:56:00Z">
              <w:r w:rsidDel="00C43FA2">
                <w:delText>Cormen H11</w:delText>
              </w:r>
            </w:del>
          </w:p>
          <w:p w14:paraId="77B3765E" w14:textId="646D4D3B" w:rsidR="00CE644D" w:rsidDel="00C43FA2" w:rsidRDefault="00CE644D" w:rsidP="00CE644D">
            <w:pPr>
              <w:rPr>
                <w:del w:id="110" w:author="Youri Tjang" w:date="2015-07-13T15:56:00Z"/>
              </w:rPr>
            </w:pPr>
          </w:p>
        </w:tc>
      </w:tr>
      <w:tr w:rsidR="00CE644D" w:rsidRPr="0046552A" w14:paraId="439A3878" w14:textId="77777777" w:rsidTr="00CE644D">
        <w:tc>
          <w:tcPr>
            <w:tcW w:w="2943" w:type="dxa"/>
          </w:tcPr>
          <w:p w14:paraId="7DB3AD02" w14:textId="77777777" w:rsidR="00CE644D" w:rsidRDefault="00CE644D" w:rsidP="00CE644D">
            <w:r>
              <w:t>Graphs</w:t>
            </w:r>
          </w:p>
        </w:tc>
        <w:tc>
          <w:tcPr>
            <w:tcW w:w="4536" w:type="dxa"/>
          </w:tcPr>
          <w:p w14:paraId="234B20FA" w14:textId="77777777" w:rsidR="00C43FA2" w:rsidRDefault="00C43FA2" w:rsidP="00CE644D">
            <w:pPr>
              <w:pStyle w:val="ListParagraph"/>
              <w:numPr>
                <w:ilvl w:val="0"/>
                <w:numId w:val="31"/>
              </w:numPr>
              <w:rPr>
                <w:ins w:id="111" w:author="Youri Tjang" w:date="2015-07-13T15:58:00Z"/>
              </w:rPr>
            </w:pPr>
            <w:proofErr w:type="spellStart"/>
            <w:ins w:id="112" w:author="Youri Tjang" w:date="2015-07-13T15:58:00Z">
              <w:r>
                <w:t>Undirected</w:t>
              </w:r>
              <w:proofErr w:type="spellEnd"/>
            </w:ins>
          </w:p>
          <w:p w14:paraId="7DBEFA9C" w14:textId="77777777" w:rsidR="00C43FA2" w:rsidRDefault="00C43FA2" w:rsidP="00CE644D">
            <w:pPr>
              <w:pStyle w:val="ListParagraph"/>
              <w:numPr>
                <w:ilvl w:val="0"/>
                <w:numId w:val="31"/>
              </w:numPr>
              <w:rPr>
                <w:ins w:id="113" w:author="Youri Tjang" w:date="2015-07-13T15:58:00Z"/>
              </w:rPr>
            </w:pPr>
            <w:proofErr w:type="spellStart"/>
            <w:ins w:id="114" w:author="Youri Tjang" w:date="2015-07-13T15:58:00Z">
              <w:r>
                <w:t>Directed</w:t>
              </w:r>
              <w:proofErr w:type="spellEnd"/>
            </w:ins>
          </w:p>
          <w:p w14:paraId="710118D0" w14:textId="524E9F24" w:rsidR="00CE644D" w:rsidDel="00C43FA2" w:rsidRDefault="00C43FA2" w:rsidP="00CE644D">
            <w:pPr>
              <w:pStyle w:val="ListParagraph"/>
              <w:numPr>
                <w:ilvl w:val="0"/>
                <w:numId w:val="31"/>
              </w:numPr>
              <w:rPr>
                <w:del w:id="115" w:author="Youri Tjang" w:date="2015-07-13T15:56:00Z"/>
              </w:rPr>
            </w:pPr>
            <w:proofErr w:type="spellStart"/>
            <w:ins w:id="116" w:author="Youri Tjang" w:date="2015-07-13T15:58:00Z">
              <w:r>
                <w:t>Shortest</w:t>
              </w:r>
              <w:proofErr w:type="spellEnd"/>
              <w:r>
                <w:t xml:space="preserve"> </w:t>
              </w:r>
              <w:proofErr w:type="spellStart"/>
              <w:r>
                <w:t>Path</w:t>
              </w:r>
            </w:ins>
            <w:proofErr w:type="spellEnd"/>
            <w:del w:id="117" w:author="Youri Tjang" w:date="2015-07-13T15:56:00Z">
              <w:r w:rsidR="00CE644D" w:rsidDel="00C43FA2">
                <w:delText>Definitie, basiseigenschappen</w:delText>
              </w:r>
            </w:del>
          </w:p>
          <w:p w14:paraId="5221E3C4" w14:textId="481C6BDC" w:rsidR="00CE644D" w:rsidRPr="0046552A" w:rsidRDefault="001222B8" w:rsidP="00CE644D">
            <w:pPr>
              <w:pStyle w:val="ListParagraph"/>
              <w:numPr>
                <w:ilvl w:val="0"/>
                <w:numId w:val="31"/>
              </w:numPr>
              <w:rPr>
                <w:lang w:val="en-GB"/>
              </w:rPr>
            </w:pPr>
            <w:del w:id="118" w:author="Youri Tjang" w:date="2015-07-13T15:56:00Z">
              <w:r w:rsidDel="00C43FA2">
                <w:rPr>
                  <w:lang w:val="en-GB"/>
                </w:rPr>
                <w:delText>Walks</w:delText>
              </w:r>
              <w:r w:rsidRPr="0046552A" w:rsidDel="00C43FA2">
                <w:rPr>
                  <w:lang w:val="en-GB"/>
                </w:rPr>
                <w:delText xml:space="preserve"> </w:delText>
              </w:r>
              <w:r w:rsidR="00CE644D" w:rsidRPr="0046552A" w:rsidDel="00C43FA2">
                <w:rPr>
                  <w:lang w:val="en-GB"/>
                </w:rPr>
                <w:delText>(breadth-first BFS, depth-first DFS</w:delText>
              </w:r>
              <w:r w:rsidDel="00C43FA2">
                <w:rPr>
                  <w:lang w:val="en-GB"/>
                </w:rPr>
                <w:delText>, en Dijkstra</w:delText>
              </w:r>
              <w:r w:rsidR="00CE644D" w:rsidRPr="0046552A" w:rsidDel="00C43FA2">
                <w:rPr>
                  <w:lang w:val="en-GB"/>
                </w:rPr>
                <w:delText>)</w:delText>
              </w:r>
            </w:del>
          </w:p>
        </w:tc>
        <w:tc>
          <w:tcPr>
            <w:tcW w:w="2194" w:type="dxa"/>
          </w:tcPr>
          <w:p w14:paraId="792BA7F2" w14:textId="6DEAFF21" w:rsidR="00CE644D" w:rsidDel="00C43FA2" w:rsidRDefault="00C43FA2" w:rsidP="00CE644D">
            <w:pPr>
              <w:rPr>
                <w:del w:id="119" w:author="Youri Tjang" w:date="2015-07-13T15:59:00Z"/>
                <w:lang w:val="en-GB"/>
              </w:rPr>
            </w:pPr>
            <w:ins w:id="120" w:author="Youri Tjang" w:date="2015-07-13T15:59:00Z">
              <w:r>
                <w:rPr>
                  <w:lang w:val="en-GB"/>
                </w:rPr>
                <w:t>H4</w:t>
              </w:r>
            </w:ins>
            <w:del w:id="121" w:author="Youri Tjang" w:date="2015-07-13T15:59:00Z">
              <w:r w:rsidR="00CE644D" w:rsidDel="00C43FA2">
                <w:rPr>
                  <w:lang w:val="en-GB"/>
                </w:rPr>
                <w:delText>Hubbard H15</w:delText>
              </w:r>
            </w:del>
          </w:p>
          <w:p w14:paraId="1AD6F5A3" w14:textId="23F582E3" w:rsidR="00CE644D" w:rsidRPr="0046552A" w:rsidRDefault="00CE644D" w:rsidP="00CE644D">
            <w:pPr>
              <w:rPr>
                <w:lang w:val="en-GB"/>
              </w:rPr>
            </w:pPr>
            <w:del w:id="122" w:author="Youri Tjang" w:date="2015-07-13T15:59:00Z">
              <w:r w:rsidDel="00C43FA2">
                <w:rPr>
                  <w:lang w:val="en-GB"/>
                </w:rPr>
                <w:delText>Cormen H22</w:delText>
              </w:r>
            </w:del>
          </w:p>
        </w:tc>
      </w:tr>
      <w:tr w:rsidR="00CE644D" w:rsidRPr="0046552A" w:rsidDel="00C43FA2" w14:paraId="5A57C760" w14:textId="0F7DDE5E" w:rsidTr="00CE644D">
        <w:trPr>
          <w:del w:id="123" w:author="Youri Tjang" w:date="2015-07-13T15:59:00Z"/>
        </w:trPr>
        <w:tc>
          <w:tcPr>
            <w:tcW w:w="2943" w:type="dxa"/>
          </w:tcPr>
          <w:p w14:paraId="0E752DA9" w14:textId="43F70E1C" w:rsidR="00CE644D" w:rsidDel="00C43FA2" w:rsidRDefault="00CE644D" w:rsidP="00CE644D">
            <w:pPr>
              <w:rPr>
                <w:del w:id="124" w:author="Youri Tjang" w:date="2015-07-13T15:59:00Z"/>
              </w:rPr>
            </w:pPr>
            <w:del w:id="125" w:author="Youri Tjang" w:date="2015-07-13T15:59:00Z">
              <w:r w:rsidDel="00C43FA2">
                <w:delText>JCF (Java Collections Framework)</w:delText>
              </w:r>
            </w:del>
          </w:p>
        </w:tc>
        <w:tc>
          <w:tcPr>
            <w:tcW w:w="4536" w:type="dxa"/>
          </w:tcPr>
          <w:p w14:paraId="40656C9C" w14:textId="2A9632F0" w:rsidR="00CE644D" w:rsidDel="00C43FA2" w:rsidRDefault="00CE644D" w:rsidP="00CE644D">
            <w:pPr>
              <w:pStyle w:val="ListParagraph"/>
              <w:numPr>
                <w:ilvl w:val="0"/>
                <w:numId w:val="31"/>
              </w:numPr>
              <w:rPr>
                <w:del w:id="126" w:author="Youri Tjang" w:date="2015-07-13T15:59:00Z"/>
              </w:rPr>
            </w:pPr>
            <w:del w:id="127" w:author="Youri Tjang" w:date="2015-07-13T15:59:00Z">
              <w:r w:rsidDel="00C43FA2">
                <w:delText>Hierarchy, interfaces, classes</w:delText>
              </w:r>
            </w:del>
          </w:p>
        </w:tc>
        <w:tc>
          <w:tcPr>
            <w:tcW w:w="2194" w:type="dxa"/>
          </w:tcPr>
          <w:p w14:paraId="0E0469B4" w14:textId="5A371DC4" w:rsidR="00CE644D" w:rsidDel="00C43FA2" w:rsidRDefault="00CE644D" w:rsidP="00CE644D">
            <w:pPr>
              <w:rPr>
                <w:del w:id="128" w:author="Youri Tjang" w:date="2015-07-13T15:59:00Z"/>
                <w:lang w:val="en-GB"/>
              </w:rPr>
            </w:pPr>
            <w:del w:id="129" w:author="Youri Tjang" w:date="2015-07-13T15:59:00Z">
              <w:r w:rsidDel="00C43FA2">
                <w:rPr>
                  <w:lang w:val="en-GB"/>
                </w:rPr>
                <w:delText>Hubbard H4</w:delText>
              </w:r>
            </w:del>
          </w:p>
        </w:tc>
      </w:tr>
    </w:tbl>
    <w:p w14:paraId="1DBA35C2" w14:textId="44EB1AB4" w:rsidR="00CE644D" w:rsidRDefault="00CE644D" w:rsidP="004550C9">
      <w:r>
        <w:br/>
      </w:r>
      <w:r>
        <w:br/>
      </w:r>
    </w:p>
    <w:p w14:paraId="0CEE1094" w14:textId="0A6C51E5" w:rsidR="00C37FE8" w:rsidRPr="004550C9" w:rsidRDefault="00CE644D" w:rsidP="00CE644D">
      <w:pPr>
        <w:rPr>
          <w:rFonts w:cs="Arial"/>
          <w:b/>
          <w:sz w:val="24"/>
        </w:rPr>
      </w:pPr>
      <w:r>
        <w:br w:type="column"/>
      </w:r>
      <w:r w:rsidR="006D6663">
        <w:rPr>
          <w:rFonts w:cs="Arial"/>
          <w:b/>
          <w:sz w:val="24"/>
        </w:rPr>
        <w:lastRenderedPageBreak/>
        <w:t>Toetsing en beoordeling</w:t>
      </w:r>
      <w:bookmarkStart w:id="130" w:name="_Toc67724069"/>
    </w:p>
    <w:p w14:paraId="5FDFE690" w14:textId="0ECA2DBC" w:rsidR="006D6663" w:rsidRDefault="008A135A">
      <w:pPr>
        <w:pStyle w:val="Heading2"/>
        <w:ind w:left="0" w:firstLine="0"/>
        <w:rPr>
          <w:bCs/>
        </w:rPr>
      </w:pPr>
      <w:r>
        <w:rPr>
          <w:bCs/>
        </w:rPr>
        <w:t>3.1 P</w:t>
      </w:r>
      <w:r w:rsidR="006D6663">
        <w:rPr>
          <w:bCs/>
        </w:rPr>
        <w:t>rocedure</w:t>
      </w:r>
      <w:bookmarkEnd w:id="130"/>
    </w:p>
    <w:p w14:paraId="71E26FF7" w14:textId="16EE385D" w:rsidR="00CE644D" w:rsidRDefault="00C37FE8" w:rsidP="00C37FE8">
      <w:pPr>
        <w:rPr>
          <w:lang w:val="nl-NL"/>
        </w:rPr>
      </w:pPr>
      <w:r>
        <w:rPr>
          <w:lang w:val="nl-NL"/>
        </w:rPr>
        <w:t xml:space="preserve">De module wordt afgesloten met een </w:t>
      </w:r>
      <w:r w:rsidR="007F7F91">
        <w:rPr>
          <w:lang w:val="nl-NL"/>
        </w:rPr>
        <w:t xml:space="preserve">practicumopdracht en een </w:t>
      </w:r>
      <w:r w:rsidR="00697DB4">
        <w:rPr>
          <w:lang w:val="nl-NL"/>
        </w:rPr>
        <w:t xml:space="preserve">schriftelijk </w:t>
      </w:r>
      <w:r w:rsidR="00B061D8">
        <w:rPr>
          <w:lang w:val="nl-NL"/>
        </w:rPr>
        <w:t xml:space="preserve">tentamen. </w:t>
      </w:r>
    </w:p>
    <w:p w14:paraId="756F9538" w14:textId="2F58ACC8" w:rsidR="00CE644D" w:rsidRDefault="00CE644D" w:rsidP="00CE644D">
      <w:pPr>
        <w:pStyle w:val="Heading3"/>
        <w:rPr>
          <w:lang w:val="nl-NL"/>
        </w:rPr>
      </w:pPr>
      <w:r>
        <w:rPr>
          <w:lang w:val="nl-NL"/>
        </w:rPr>
        <w:t xml:space="preserve">3.1.1 </w:t>
      </w:r>
      <w:r w:rsidR="00184099">
        <w:rPr>
          <w:lang w:val="nl-NL"/>
        </w:rPr>
        <w:t>Normering</w:t>
      </w:r>
    </w:p>
    <w:p w14:paraId="2095E85C" w14:textId="40514334" w:rsidR="00CE644D" w:rsidDel="00C43FA2" w:rsidRDefault="00CE644D" w:rsidP="00CE644D">
      <w:pPr>
        <w:rPr>
          <w:del w:id="131" w:author="Youri Tjang" w:date="2015-07-13T16:01:00Z"/>
          <w:lang w:val="nl-NL"/>
        </w:rPr>
      </w:pPr>
      <w:del w:id="132" w:author="Youri Tjang" w:date="2015-07-13T16:01:00Z">
        <w:r w:rsidDel="00C43FA2">
          <w:rPr>
            <w:lang w:val="nl-NL"/>
          </w:rPr>
          <w:delText>Als het tentamencijfer een voldoende is</w:delText>
        </w:r>
        <w:r w:rsidR="00184099" w:rsidDel="00C43FA2">
          <w:rPr>
            <w:lang w:val="nl-NL"/>
          </w:rPr>
          <w:delText xml:space="preserve"> </w:delText>
        </w:r>
        <w:r w:rsidDel="00C43FA2">
          <w:rPr>
            <w:lang w:val="nl-NL"/>
          </w:rPr>
          <w:delText>(&gt;=5.5), dan wordt h</w:delText>
        </w:r>
        <w:r w:rsidRPr="008F0EA3" w:rsidDel="00C43FA2">
          <w:rPr>
            <w:lang w:val="nl-NL"/>
          </w:rPr>
          <w:delText xml:space="preserve">et eindcijfer voor </w:delText>
        </w:r>
        <w:r w:rsidDel="00C43FA2">
          <w:rPr>
            <w:lang w:val="nl-NL"/>
          </w:rPr>
          <w:delText xml:space="preserve">10% bepaald door het tentamen </w:delText>
        </w:r>
        <w:r w:rsidRPr="008F0EA3" w:rsidDel="00C43FA2">
          <w:rPr>
            <w:lang w:val="nl-NL"/>
          </w:rPr>
          <w:delText xml:space="preserve">en voor </w:delText>
        </w:r>
        <w:r w:rsidDel="00C43FA2">
          <w:rPr>
            <w:lang w:val="nl-NL"/>
          </w:rPr>
          <w:delText>90</w:delText>
        </w:r>
        <w:r w:rsidRPr="008F0EA3" w:rsidDel="00C43FA2">
          <w:rPr>
            <w:lang w:val="nl-NL"/>
          </w:rPr>
          <w:delText xml:space="preserve">% door </w:delText>
        </w:r>
        <w:r w:rsidDel="00C43FA2">
          <w:rPr>
            <w:lang w:val="nl-NL"/>
          </w:rPr>
          <w:delText>de practicumopdracht</w:delText>
        </w:r>
        <w:r w:rsidRPr="008F0EA3" w:rsidDel="00C43FA2">
          <w:rPr>
            <w:lang w:val="nl-NL"/>
          </w:rPr>
          <w:delText>.</w:delText>
        </w:r>
      </w:del>
    </w:p>
    <w:p w14:paraId="327353B7" w14:textId="6144EC3A" w:rsidR="007F7F91" w:rsidRDefault="00CE644D" w:rsidP="00C37FE8">
      <w:pPr>
        <w:rPr>
          <w:lang w:val="nl-NL"/>
        </w:rPr>
      </w:pPr>
      <w:del w:id="133" w:author="Youri Tjang" w:date="2015-07-13T16:01:00Z">
        <w:r w:rsidDel="00C43FA2">
          <w:rPr>
            <w:lang w:val="nl-NL"/>
          </w:rPr>
          <w:delText>Als je tentamencijfer onvoldoende is (&lt;5.5) dan telt alleen het tentamencijfer als eindcijfer.</w:delText>
        </w:r>
      </w:del>
      <w:r w:rsidR="00C43FA2">
        <w:rPr>
          <w:lang w:val="nl-NL"/>
        </w:rPr>
        <w:br/>
      </w:r>
      <w:ins w:id="134" w:author="Youri Tjang" w:date="2015-07-13T16:02:00Z">
        <m:oMathPara>
          <m:oMath>
            <m:r>
              <w:rPr>
                <w:rFonts w:ascii="Cambria Math" w:hAnsi="Cambria Math"/>
                <w:lang w:val="nl-NL"/>
              </w:rPr>
              <m:t>Eindcijfer=</m:t>
            </m:r>
            <m:f>
              <m:fPr>
                <m:ctrlPr>
                  <w:rPr>
                    <w:rFonts w:ascii="Cambria Math" w:hAnsi="Cambria Math"/>
                    <w:i/>
                    <w:lang w:val="nl-NL"/>
                  </w:rPr>
                </m:ctrlPr>
              </m:fPr>
              <m:num>
                <m:r>
                  <w:rPr>
                    <w:rFonts w:ascii="Cambria Math" w:hAnsi="Cambria Math"/>
                    <w:lang w:val="nl-NL"/>
                  </w:rPr>
                  <m:t>Practicumcijfer+tentamencijfer</m:t>
                </m:r>
              </m:num>
              <m:den>
                <m:r>
                  <w:rPr>
                    <w:rFonts w:ascii="Cambria Math" w:hAnsi="Cambria Math"/>
                    <w:lang w:val="nl-NL"/>
                  </w:rPr>
                  <m:t>2</m:t>
                </m:r>
              </m:den>
            </m:f>
          </m:oMath>
        </m:oMathPara>
      </w:ins>
    </w:p>
    <w:p w14:paraId="38B4099C" w14:textId="6DE17EFC" w:rsidR="00CE644D" w:rsidRDefault="00CE644D" w:rsidP="00CE644D">
      <w:pPr>
        <w:pStyle w:val="Heading3"/>
        <w:rPr>
          <w:lang w:val="nl-NL"/>
        </w:rPr>
      </w:pPr>
      <w:r>
        <w:rPr>
          <w:lang w:val="nl-NL"/>
        </w:rPr>
        <w:t>3.1.2 Tentamen</w:t>
      </w:r>
    </w:p>
    <w:p w14:paraId="56197A9E" w14:textId="40E496B1" w:rsidR="00C37FE8" w:rsidRDefault="007958A6" w:rsidP="00C37FE8">
      <w:pPr>
        <w:rPr>
          <w:lang w:val="nl-NL" w:eastAsia="zh-CN"/>
        </w:rPr>
      </w:pPr>
      <w:r>
        <w:rPr>
          <w:lang w:val="nl-NL" w:eastAsia="zh-CN"/>
        </w:rPr>
        <w:t>Het tentamen duurt twee lesuren. Bij het tentamen mag je 1 A4 aan zelfgemaakte</w:t>
      </w:r>
      <w:ins w:id="135" w:author="Youri Tjang" w:date="2015-07-13T16:03:00Z">
        <w:r w:rsidR="00C43FA2">
          <w:rPr>
            <w:lang w:val="nl-NL" w:eastAsia="zh-CN"/>
          </w:rPr>
          <w:t>, handgeschreven</w:t>
        </w:r>
      </w:ins>
      <w:r>
        <w:rPr>
          <w:lang w:val="nl-NL" w:eastAsia="zh-CN"/>
        </w:rPr>
        <w:t xml:space="preserve"> aantekeningen meenemen, dit is het enige toegestane hulpmiddel. </w:t>
      </w:r>
    </w:p>
    <w:p w14:paraId="7ED1772A" w14:textId="44D57C92" w:rsidR="00CE644D" w:rsidRDefault="00CE644D" w:rsidP="00CE644D">
      <w:pPr>
        <w:pStyle w:val="Heading3"/>
        <w:rPr>
          <w:lang w:val="nl-NL" w:eastAsia="zh-CN"/>
        </w:rPr>
      </w:pPr>
      <w:r>
        <w:rPr>
          <w:lang w:val="nl-NL" w:eastAsia="zh-CN"/>
        </w:rPr>
        <w:t>3.1.3 Practicum</w:t>
      </w:r>
    </w:p>
    <w:p w14:paraId="0BA3E705" w14:textId="682E280A" w:rsidR="007958A6" w:rsidRPr="004F1B1E" w:rsidRDefault="00CE644D" w:rsidP="00C37FE8">
      <w:pPr>
        <w:rPr>
          <w:lang w:val="nl-NL"/>
        </w:rPr>
      </w:pPr>
      <w:r>
        <w:rPr>
          <w:lang w:val="nl-NL"/>
        </w:rPr>
        <w:t>Het programmeren voor de practicumopdracht wordt individueel of in duo’s uitgevoerd. Hierbij lever je de code in en een verslag, waarin je je keuzes met betrekking tot gebruikte datastructuren en algoritmes verantwoord. Het verslag maak je individueel</w:t>
      </w:r>
      <w:r w:rsidR="001222B8">
        <w:rPr>
          <w:lang w:val="nl-NL"/>
        </w:rPr>
        <w:t xml:space="preserve"> en de deadline is op de dag van het tentamen.</w:t>
      </w:r>
    </w:p>
    <w:p w14:paraId="3582BEAF" w14:textId="7BFFE203" w:rsidR="008A135A" w:rsidRDefault="008A135A" w:rsidP="008A135A">
      <w:pPr>
        <w:pStyle w:val="Heading2"/>
        <w:ind w:left="0" w:firstLine="0"/>
        <w:rPr>
          <w:bCs/>
        </w:rPr>
      </w:pPr>
      <w:r>
        <w:rPr>
          <w:bCs/>
        </w:rPr>
        <w:t>3.2 Herkansing</w:t>
      </w:r>
    </w:p>
    <w:p w14:paraId="3489D43E" w14:textId="78708B9D" w:rsidR="00183D6B" w:rsidRDefault="008F324D" w:rsidP="008C4E77">
      <w:pPr>
        <w:rPr>
          <w:rFonts w:cs="Arial"/>
        </w:rPr>
      </w:pPr>
      <w:r>
        <w:rPr>
          <w:rFonts w:cs="Arial"/>
        </w:rPr>
        <w:t xml:space="preserve">Als </w:t>
      </w:r>
      <w:r w:rsidR="00CE644D">
        <w:rPr>
          <w:rFonts w:cs="Arial"/>
        </w:rPr>
        <w:t xml:space="preserve">een onderdeel (practicumopdracht en/of tentamen) </w:t>
      </w:r>
      <w:r w:rsidR="00F14AF0" w:rsidRPr="001E1041">
        <w:rPr>
          <w:rFonts w:cs="Arial"/>
        </w:rPr>
        <w:t>een onvoldoende is</w:t>
      </w:r>
      <w:r w:rsidR="00F14AF0">
        <w:rPr>
          <w:rFonts w:cs="Arial"/>
        </w:rPr>
        <w:t xml:space="preserve">, dan kun je </w:t>
      </w:r>
      <w:del w:id="136" w:author="Youri Tjang" w:date="2015-07-13T16:05:00Z">
        <w:r w:rsidR="00F14AF0" w:rsidDel="00C43FA2">
          <w:rPr>
            <w:rFonts w:cs="Arial"/>
          </w:rPr>
          <w:delText xml:space="preserve">het tentamen </w:delText>
        </w:r>
      </w:del>
      <w:ins w:id="137" w:author="Youri Tjang" w:date="2015-07-13T16:05:00Z">
        <w:r w:rsidR="00C43FA2">
          <w:rPr>
            <w:rFonts w:cs="Arial"/>
          </w:rPr>
          <w:t xml:space="preserve">dat onderdeel </w:t>
        </w:r>
      </w:ins>
      <w:r w:rsidR="00F14AF0">
        <w:rPr>
          <w:rFonts w:cs="Arial"/>
        </w:rPr>
        <w:t>herkansen</w:t>
      </w:r>
      <w:ins w:id="138" w:author="Youri Tjang" w:date="2015-07-13T16:05:00Z">
        <w:r w:rsidR="00C43FA2">
          <w:rPr>
            <w:rFonts w:cs="Arial"/>
          </w:rPr>
          <w:t xml:space="preserve">. </w:t>
        </w:r>
      </w:ins>
      <w:del w:id="139" w:author="Youri Tjang" w:date="2015-07-13T16:05:00Z">
        <w:r w:rsidR="00F14AF0" w:rsidRPr="001E1041" w:rsidDel="00C43FA2">
          <w:rPr>
            <w:rFonts w:cs="Arial"/>
          </w:rPr>
          <w:delText xml:space="preserve"> i</w:delText>
        </w:r>
      </w:del>
      <w:ins w:id="140" w:author="Youri Tjang" w:date="2015-07-13T16:05:00Z">
        <w:r w:rsidR="00C43FA2">
          <w:rPr>
            <w:rFonts w:cs="Arial"/>
          </w:rPr>
          <w:t>I</w:t>
        </w:r>
      </w:ins>
      <w:r w:rsidR="00F14AF0" w:rsidRPr="001E1041">
        <w:rPr>
          <w:rFonts w:cs="Arial"/>
        </w:rPr>
        <w:t xml:space="preserve">n </w:t>
      </w:r>
      <w:r w:rsidR="00697DB4">
        <w:rPr>
          <w:rFonts w:cs="Arial"/>
        </w:rPr>
        <w:t>week 10</w:t>
      </w:r>
      <w:r w:rsidR="00F14AF0">
        <w:rPr>
          <w:rFonts w:cs="Arial"/>
        </w:rPr>
        <w:t xml:space="preserve"> van </w:t>
      </w:r>
      <w:r w:rsidR="008C4E77">
        <w:rPr>
          <w:rFonts w:cs="Arial"/>
        </w:rPr>
        <w:t xml:space="preserve">de </w:t>
      </w:r>
      <w:r w:rsidR="00697DB4">
        <w:rPr>
          <w:rFonts w:cs="Arial"/>
        </w:rPr>
        <w:t>op</w:t>
      </w:r>
      <w:r w:rsidR="008C4E77">
        <w:rPr>
          <w:rFonts w:cs="Arial"/>
        </w:rPr>
        <w:t>volgende onderwijsperiode</w:t>
      </w:r>
      <w:ins w:id="141" w:author="Youri Tjang" w:date="2015-07-13T16:06:00Z">
        <w:r w:rsidR="00C43FA2">
          <w:rPr>
            <w:rFonts w:cs="Arial"/>
          </w:rPr>
          <w:t xml:space="preserve"> in het hertentamen</w:t>
        </w:r>
      </w:ins>
      <w:r w:rsidR="008C4E77">
        <w:rPr>
          <w:rFonts w:cs="Arial"/>
        </w:rPr>
        <w:t xml:space="preserve">. </w:t>
      </w:r>
      <w:r w:rsidR="00CE644D">
        <w:rPr>
          <w:rFonts w:cs="Arial"/>
        </w:rPr>
        <w:t xml:space="preserve">De deadline voor de </w:t>
      </w:r>
      <w:commentRangeStart w:id="142"/>
      <w:r w:rsidR="00184099">
        <w:rPr>
          <w:rFonts w:cs="Arial"/>
        </w:rPr>
        <w:t xml:space="preserve">practicumopdrachtherkansing </w:t>
      </w:r>
      <w:commentRangeEnd w:id="142"/>
      <w:r w:rsidR="008E2613">
        <w:rPr>
          <w:rStyle w:val="CommentReference"/>
        </w:rPr>
        <w:commentReference w:id="142"/>
      </w:r>
      <w:r w:rsidR="00CE644D">
        <w:rPr>
          <w:rFonts w:cs="Arial"/>
        </w:rPr>
        <w:t>is in week 9 van de opvolgende onderwijsperiode.</w:t>
      </w:r>
    </w:p>
    <w:p w14:paraId="54DA4433" w14:textId="55858312" w:rsidR="00F14AF0" w:rsidRDefault="00F14AF0" w:rsidP="00F14AF0">
      <w:pPr>
        <w:pStyle w:val="Heading2"/>
        <w:ind w:left="0" w:firstLine="0"/>
        <w:rPr>
          <w:bCs/>
        </w:rPr>
      </w:pPr>
      <w:r>
        <w:rPr>
          <w:bCs/>
        </w:rPr>
        <w:t>3.3 Inzage</w:t>
      </w:r>
    </w:p>
    <w:p w14:paraId="31A9E235" w14:textId="4AD1AACF" w:rsidR="00F14AF0" w:rsidRPr="001E1041" w:rsidRDefault="008F324D" w:rsidP="00F14AF0">
      <w:pPr>
        <w:rPr>
          <w:rFonts w:cs="Arial"/>
        </w:rPr>
      </w:pPr>
      <w:del w:id="143" w:author="Youri Tjang" w:date="2015-07-13T16:05:00Z">
        <w:r w:rsidDel="00C43FA2">
          <w:rPr>
            <w:rFonts w:cs="Arial"/>
          </w:rPr>
          <w:delText>In lesweek 4 van de volgende onderwijsperiode</w:delText>
        </w:r>
        <w:r w:rsidR="00697DB4" w:rsidDel="00C43FA2">
          <w:rPr>
            <w:rFonts w:cs="Arial"/>
          </w:rPr>
          <w:delText xml:space="preserve"> kun je </w:delText>
        </w:r>
        <w:r w:rsidDel="00C43FA2">
          <w:rPr>
            <w:rFonts w:cs="Arial"/>
          </w:rPr>
          <w:delText xml:space="preserve">je tentamen inzien. </w:delText>
        </w:r>
      </w:del>
      <w:ins w:id="144" w:author="Youri Tjang" w:date="2015-07-13T16:05:00Z">
        <w:r w:rsidR="00C43FA2">
          <w:rPr>
            <w:rFonts w:cs="Arial"/>
          </w:rPr>
          <w:t>Het tentemen kun je inzien conform de regeling in de hogeschoogids.</w:t>
        </w:r>
      </w:ins>
    </w:p>
    <w:p w14:paraId="58C13058" w14:textId="431889F8" w:rsidR="00840CFD" w:rsidRDefault="00573994" w:rsidP="00132601">
      <w:pPr>
        <w:spacing w:line="360" w:lineRule="auto"/>
        <w:rPr>
          <w:rFonts w:cs="Arial"/>
          <w:b/>
        </w:rPr>
      </w:pPr>
      <w:r>
        <w:rPr>
          <w:rFonts w:cs="Arial"/>
          <w:b/>
        </w:rPr>
        <w:br w:type="page"/>
      </w:r>
    </w:p>
    <w:p w14:paraId="0C82BA94" w14:textId="77777777" w:rsidR="004F1B1E" w:rsidRDefault="004F1B1E" w:rsidP="004F1B1E">
      <w:pPr>
        <w:spacing w:line="360" w:lineRule="auto"/>
        <w:rPr>
          <w:rFonts w:cs="Arial"/>
          <w:lang w:val="nl-NL"/>
        </w:rPr>
      </w:pPr>
      <w:r>
        <w:rPr>
          <w:rFonts w:cs="Arial"/>
          <w:b/>
          <w:lang w:val="nl-NL"/>
        </w:rPr>
        <w:lastRenderedPageBreak/>
        <w:t xml:space="preserve">Bijlage 1. </w:t>
      </w:r>
      <w:proofErr w:type="spellStart"/>
      <w:r>
        <w:rPr>
          <w:rFonts w:cs="Arial"/>
          <w:b/>
          <w:lang w:val="nl-NL"/>
        </w:rPr>
        <w:t>Toetsmatrijs</w:t>
      </w:r>
      <w:proofErr w:type="spellEnd"/>
    </w:p>
    <w:p w14:paraId="0E3C715F" w14:textId="77777777" w:rsidR="004F1B1E" w:rsidRDefault="004F1B1E" w:rsidP="004F1B1E">
      <w:pPr>
        <w:rPr>
          <w:rFonts w:cs="Arial"/>
          <w:b/>
          <w:lang w:val="nl-NL"/>
        </w:rPr>
      </w:pPr>
    </w:p>
    <w:p w14:paraId="3FD6066E" w14:textId="77777777" w:rsidR="004F1B1E" w:rsidRDefault="004F1B1E" w:rsidP="004F1B1E">
      <w:pPr>
        <w:rPr>
          <w:rFonts w:cs="Arial"/>
          <w:b/>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6144"/>
        <w:gridCol w:w="2644"/>
      </w:tblGrid>
      <w:tr w:rsidR="004F1B1E" w14:paraId="701BA4BD" w14:textId="77777777" w:rsidTr="00B96467">
        <w:tc>
          <w:tcPr>
            <w:tcW w:w="426" w:type="dxa"/>
            <w:tcBorders>
              <w:top w:val="single" w:sz="4" w:space="0" w:color="auto"/>
              <w:left w:val="single" w:sz="4" w:space="0" w:color="auto"/>
              <w:bottom w:val="single" w:sz="4" w:space="0" w:color="auto"/>
              <w:right w:val="single" w:sz="4" w:space="0" w:color="auto"/>
            </w:tcBorders>
          </w:tcPr>
          <w:p w14:paraId="10C1774A" w14:textId="77777777" w:rsidR="004F1B1E" w:rsidRDefault="004F1B1E">
            <w:pPr>
              <w:spacing w:line="276" w:lineRule="auto"/>
              <w:ind w:left="400"/>
              <w:rPr>
                <w:rFonts w:cs="Arial"/>
                <w:b/>
                <w:lang w:val="nl-NL"/>
              </w:rPr>
            </w:pPr>
          </w:p>
        </w:tc>
        <w:tc>
          <w:tcPr>
            <w:tcW w:w="6144" w:type="dxa"/>
            <w:tcBorders>
              <w:top w:val="single" w:sz="4" w:space="0" w:color="auto"/>
              <w:left w:val="single" w:sz="4" w:space="0" w:color="auto"/>
              <w:bottom w:val="single" w:sz="4" w:space="0" w:color="auto"/>
              <w:right w:val="single" w:sz="4" w:space="0" w:color="auto"/>
            </w:tcBorders>
            <w:hideMark/>
          </w:tcPr>
          <w:p w14:paraId="690A16BD" w14:textId="77777777" w:rsidR="004F1B1E" w:rsidRDefault="004F1B1E">
            <w:pPr>
              <w:spacing w:line="276" w:lineRule="auto"/>
              <w:jc w:val="both"/>
              <w:rPr>
                <w:rFonts w:cs="Arial"/>
                <w:b/>
                <w:lang w:val="nl-NL"/>
              </w:rPr>
            </w:pPr>
            <w:r>
              <w:rPr>
                <w:rFonts w:cs="Arial"/>
                <w:b/>
                <w:lang w:val="nl-NL"/>
              </w:rPr>
              <w:t>Leerdoelen</w:t>
            </w:r>
          </w:p>
        </w:tc>
        <w:tc>
          <w:tcPr>
            <w:tcW w:w="2644" w:type="dxa"/>
            <w:tcBorders>
              <w:top w:val="single" w:sz="4" w:space="0" w:color="auto"/>
              <w:left w:val="single" w:sz="4" w:space="0" w:color="auto"/>
              <w:bottom w:val="single" w:sz="4" w:space="0" w:color="auto"/>
              <w:right w:val="single" w:sz="4" w:space="0" w:color="auto"/>
            </w:tcBorders>
            <w:hideMark/>
          </w:tcPr>
          <w:p w14:paraId="43174E17" w14:textId="77777777" w:rsidR="004F1B1E" w:rsidRDefault="004F1B1E">
            <w:pPr>
              <w:spacing w:line="276" w:lineRule="auto"/>
              <w:rPr>
                <w:rFonts w:cs="Arial"/>
                <w:b/>
                <w:lang w:val="nl-NL"/>
              </w:rPr>
            </w:pPr>
            <w:r>
              <w:rPr>
                <w:rFonts w:cs="Arial"/>
                <w:b/>
                <w:lang w:val="nl-NL"/>
              </w:rPr>
              <w:t>Vraag</w:t>
            </w:r>
          </w:p>
        </w:tc>
      </w:tr>
      <w:tr w:rsidR="004F1B1E" w14:paraId="35C551F0" w14:textId="77777777" w:rsidTr="00A26468">
        <w:tc>
          <w:tcPr>
            <w:tcW w:w="426" w:type="dxa"/>
            <w:tcBorders>
              <w:top w:val="single" w:sz="4" w:space="0" w:color="auto"/>
              <w:left w:val="single" w:sz="4" w:space="0" w:color="auto"/>
              <w:bottom w:val="single" w:sz="4" w:space="0" w:color="auto"/>
              <w:right w:val="single" w:sz="4" w:space="0" w:color="auto"/>
            </w:tcBorders>
          </w:tcPr>
          <w:p w14:paraId="6F8BE570" w14:textId="3243CE8B" w:rsidR="004F1B1E" w:rsidRDefault="006B730B" w:rsidP="006B730B">
            <w:pPr>
              <w:pStyle w:val="ListParagraph"/>
              <w:ind w:left="0"/>
              <w:rPr>
                <w:rFonts w:cs="Arial"/>
                <w:szCs w:val="20"/>
              </w:rPr>
            </w:pPr>
            <w:r>
              <w:rPr>
                <w:rFonts w:cs="Arial"/>
                <w:szCs w:val="20"/>
              </w:rPr>
              <w:t>1</w:t>
            </w:r>
          </w:p>
        </w:tc>
        <w:tc>
          <w:tcPr>
            <w:tcW w:w="6144" w:type="dxa"/>
            <w:tcBorders>
              <w:top w:val="single" w:sz="4" w:space="0" w:color="auto"/>
              <w:left w:val="single" w:sz="4" w:space="0" w:color="auto"/>
              <w:bottom w:val="single" w:sz="4" w:space="0" w:color="auto"/>
              <w:right w:val="single" w:sz="4" w:space="0" w:color="auto"/>
            </w:tcBorders>
          </w:tcPr>
          <w:p w14:paraId="64EDE06A" w14:textId="5B63A98B" w:rsidR="004F1B1E" w:rsidRPr="00A26468" w:rsidRDefault="00651D09" w:rsidP="00A26468">
            <w:pPr>
              <w:tabs>
                <w:tab w:val="left" w:pos="-1440"/>
                <w:tab w:val="left" w:pos="-720"/>
                <w:tab w:val="left" w:pos="0"/>
                <w:tab w:val="left" w:pos="326"/>
                <w:tab w:val="left" w:pos="1440"/>
                <w:tab w:val="left" w:pos="2160"/>
              </w:tabs>
              <w:rPr>
                <w:rFonts w:cs="Arial"/>
              </w:rPr>
            </w:pPr>
            <w:r w:rsidRPr="00651D09">
              <w:rPr>
                <w:rFonts w:cs="Arial"/>
              </w:rPr>
              <w:t>Je bent bekend met concepten van datastructuren en algoritmen</w:t>
            </w:r>
          </w:p>
        </w:tc>
        <w:tc>
          <w:tcPr>
            <w:tcW w:w="2644" w:type="dxa"/>
            <w:tcBorders>
              <w:top w:val="single" w:sz="4" w:space="0" w:color="auto"/>
              <w:left w:val="single" w:sz="4" w:space="0" w:color="auto"/>
              <w:bottom w:val="single" w:sz="4" w:space="0" w:color="auto"/>
              <w:right w:val="single" w:sz="4" w:space="0" w:color="auto"/>
            </w:tcBorders>
          </w:tcPr>
          <w:p w14:paraId="14C71D8C" w14:textId="5E77C977" w:rsidR="004F1B1E" w:rsidRDefault="00651D09" w:rsidP="00B96467">
            <w:pPr>
              <w:spacing w:line="276" w:lineRule="auto"/>
              <w:rPr>
                <w:rFonts w:cs="Arial"/>
                <w:lang w:val="nl-NL"/>
              </w:rPr>
            </w:pPr>
            <w:r>
              <w:rPr>
                <w:rFonts w:cs="Arial"/>
                <w:lang w:val="nl-NL"/>
              </w:rPr>
              <w:t>T</w:t>
            </w:r>
            <w:r w:rsidR="00CE644D">
              <w:rPr>
                <w:rFonts w:cs="Arial"/>
                <w:lang w:val="nl-NL"/>
              </w:rPr>
              <w:t>entamen</w:t>
            </w:r>
          </w:p>
        </w:tc>
      </w:tr>
      <w:tr w:rsidR="004F1B1E" w14:paraId="3664BDE7" w14:textId="77777777" w:rsidTr="00A26468">
        <w:tc>
          <w:tcPr>
            <w:tcW w:w="426" w:type="dxa"/>
            <w:tcBorders>
              <w:top w:val="single" w:sz="4" w:space="0" w:color="auto"/>
              <w:left w:val="single" w:sz="4" w:space="0" w:color="auto"/>
              <w:bottom w:val="single" w:sz="4" w:space="0" w:color="auto"/>
              <w:right w:val="single" w:sz="4" w:space="0" w:color="auto"/>
            </w:tcBorders>
          </w:tcPr>
          <w:p w14:paraId="6DE52200" w14:textId="7DE82093" w:rsidR="004F1B1E" w:rsidRPr="006B730B" w:rsidRDefault="006B730B" w:rsidP="006B730B">
            <w:pPr>
              <w:rPr>
                <w:rFonts w:cs="Arial"/>
              </w:rPr>
            </w:pPr>
            <w:r>
              <w:rPr>
                <w:rFonts w:cs="Arial"/>
              </w:rPr>
              <w:t>2</w:t>
            </w:r>
          </w:p>
        </w:tc>
        <w:tc>
          <w:tcPr>
            <w:tcW w:w="6144" w:type="dxa"/>
            <w:tcBorders>
              <w:top w:val="single" w:sz="4" w:space="0" w:color="auto"/>
              <w:left w:val="single" w:sz="4" w:space="0" w:color="auto"/>
              <w:bottom w:val="single" w:sz="4" w:space="0" w:color="auto"/>
              <w:right w:val="single" w:sz="4" w:space="0" w:color="auto"/>
            </w:tcBorders>
          </w:tcPr>
          <w:p w14:paraId="0A565496" w14:textId="44AFD194" w:rsidR="004F1B1E" w:rsidRPr="00A26468" w:rsidRDefault="00651D09" w:rsidP="00A26468">
            <w:pPr>
              <w:tabs>
                <w:tab w:val="left" w:pos="-1440"/>
                <w:tab w:val="left" w:pos="-720"/>
                <w:tab w:val="left" w:pos="0"/>
                <w:tab w:val="left" w:pos="326"/>
                <w:tab w:val="left" w:pos="1440"/>
                <w:tab w:val="left" w:pos="2160"/>
              </w:tabs>
              <w:rPr>
                <w:rFonts w:cs="Arial"/>
              </w:rPr>
            </w:pPr>
            <w:r w:rsidRPr="00651D09">
              <w:rPr>
                <w:rFonts w:cs="Arial"/>
              </w:rPr>
              <w:t>Je kan fundamentele datastructuren en algoritmes zelf implementeren</w:t>
            </w:r>
          </w:p>
        </w:tc>
        <w:tc>
          <w:tcPr>
            <w:tcW w:w="2644" w:type="dxa"/>
            <w:tcBorders>
              <w:top w:val="single" w:sz="4" w:space="0" w:color="auto"/>
              <w:left w:val="single" w:sz="4" w:space="0" w:color="auto"/>
              <w:bottom w:val="single" w:sz="4" w:space="0" w:color="auto"/>
              <w:right w:val="single" w:sz="4" w:space="0" w:color="auto"/>
            </w:tcBorders>
          </w:tcPr>
          <w:p w14:paraId="2CF7B843" w14:textId="6A3BC76F" w:rsidR="00B96467" w:rsidRDefault="00651D09">
            <w:pPr>
              <w:spacing w:line="276" w:lineRule="auto"/>
              <w:rPr>
                <w:rFonts w:cs="Arial"/>
                <w:lang w:val="nl-NL"/>
              </w:rPr>
            </w:pPr>
            <w:r>
              <w:rPr>
                <w:rFonts w:cs="Arial"/>
                <w:lang w:val="nl-NL"/>
              </w:rPr>
              <w:t>Practicumopdracht</w:t>
            </w:r>
          </w:p>
        </w:tc>
      </w:tr>
      <w:tr w:rsidR="004F1B1E" w14:paraId="4943F670" w14:textId="77777777" w:rsidTr="00A26468">
        <w:tc>
          <w:tcPr>
            <w:tcW w:w="426" w:type="dxa"/>
            <w:tcBorders>
              <w:top w:val="single" w:sz="4" w:space="0" w:color="auto"/>
              <w:left w:val="single" w:sz="4" w:space="0" w:color="auto"/>
              <w:bottom w:val="single" w:sz="4" w:space="0" w:color="auto"/>
              <w:right w:val="single" w:sz="4" w:space="0" w:color="auto"/>
            </w:tcBorders>
          </w:tcPr>
          <w:p w14:paraId="51D61F68" w14:textId="4D3699BE" w:rsidR="004F1B1E" w:rsidRDefault="006B730B" w:rsidP="006B730B">
            <w:pPr>
              <w:pStyle w:val="ListParagraph"/>
              <w:ind w:left="0"/>
              <w:rPr>
                <w:rFonts w:cs="Arial"/>
                <w:szCs w:val="20"/>
              </w:rPr>
            </w:pPr>
            <w:r>
              <w:rPr>
                <w:rFonts w:cs="Arial"/>
                <w:szCs w:val="20"/>
              </w:rPr>
              <w:t>3</w:t>
            </w:r>
          </w:p>
        </w:tc>
        <w:tc>
          <w:tcPr>
            <w:tcW w:w="6144" w:type="dxa"/>
            <w:tcBorders>
              <w:top w:val="single" w:sz="4" w:space="0" w:color="auto"/>
              <w:left w:val="single" w:sz="4" w:space="0" w:color="auto"/>
              <w:bottom w:val="single" w:sz="4" w:space="0" w:color="auto"/>
              <w:right w:val="single" w:sz="4" w:space="0" w:color="auto"/>
            </w:tcBorders>
          </w:tcPr>
          <w:p w14:paraId="1E7FC67B" w14:textId="4DC30882" w:rsidR="004F1B1E" w:rsidRPr="00CE644D" w:rsidRDefault="00CE644D">
            <w:pPr>
              <w:tabs>
                <w:tab w:val="left" w:pos="-1440"/>
                <w:tab w:val="left" w:pos="-720"/>
                <w:tab w:val="left" w:pos="0"/>
                <w:tab w:val="left" w:pos="326"/>
                <w:tab w:val="left" w:pos="1440"/>
                <w:tab w:val="left" w:pos="2160"/>
              </w:tabs>
              <w:rPr>
                <w:rFonts w:cs="Arial"/>
              </w:rPr>
            </w:pPr>
            <w:r w:rsidRPr="00CE644D">
              <w:rPr>
                <w:rFonts w:cs="Arial"/>
              </w:rPr>
              <w:t>Je kan de efficiency van algoritmen (tijd en resource) analyseren</w:t>
            </w:r>
          </w:p>
        </w:tc>
        <w:tc>
          <w:tcPr>
            <w:tcW w:w="2644" w:type="dxa"/>
            <w:tcBorders>
              <w:top w:val="single" w:sz="4" w:space="0" w:color="auto"/>
              <w:left w:val="single" w:sz="4" w:space="0" w:color="auto"/>
              <w:bottom w:val="single" w:sz="4" w:space="0" w:color="auto"/>
              <w:right w:val="single" w:sz="4" w:space="0" w:color="auto"/>
            </w:tcBorders>
          </w:tcPr>
          <w:p w14:paraId="157BCBBE" w14:textId="5A8A6D45" w:rsidR="004F1B1E" w:rsidRDefault="00651D09">
            <w:pPr>
              <w:spacing w:line="276" w:lineRule="auto"/>
              <w:rPr>
                <w:rFonts w:cs="Arial"/>
                <w:lang w:val="nl-NL"/>
              </w:rPr>
            </w:pPr>
            <w:r>
              <w:rPr>
                <w:rFonts w:cs="Arial"/>
                <w:lang w:val="nl-NL"/>
              </w:rPr>
              <w:t>Tentamen</w:t>
            </w:r>
            <w:ins w:id="145" w:author="Youri Tjang" w:date="2015-07-13T16:07:00Z">
              <w:r w:rsidR="00AB5415">
                <w:rPr>
                  <w:rFonts w:cs="Arial"/>
                  <w:lang w:val="nl-NL"/>
                </w:rPr>
                <w:t xml:space="preserve">, </w:t>
              </w:r>
              <w:r w:rsidR="00AB5415">
                <w:rPr>
                  <w:rFonts w:cs="Arial"/>
                  <w:lang w:val="nl-NL"/>
                </w:rPr>
                <w:t>Practicumopdracht</w:t>
              </w:r>
            </w:ins>
          </w:p>
        </w:tc>
      </w:tr>
      <w:tr w:rsidR="004F1B1E" w14:paraId="6D8122D8" w14:textId="77777777" w:rsidTr="00A26468">
        <w:tc>
          <w:tcPr>
            <w:tcW w:w="426" w:type="dxa"/>
            <w:tcBorders>
              <w:top w:val="single" w:sz="4" w:space="0" w:color="auto"/>
              <w:left w:val="single" w:sz="4" w:space="0" w:color="auto"/>
              <w:bottom w:val="single" w:sz="4" w:space="0" w:color="auto"/>
              <w:right w:val="single" w:sz="4" w:space="0" w:color="auto"/>
            </w:tcBorders>
          </w:tcPr>
          <w:p w14:paraId="4F520C4A" w14:textId="42B4EF0E" w:rsidR="004F1B1E" w:rsidRDefault="006B730B" w:rsidP="006B730B">
            <w:pPr>
              <w:pStyle w:val="ListParagraph"/>
              <w:ind w:left="0"/>
              <w:rPr>
                <w:rFonts w:cs="Arial"/>
                <w:szCs w:val="20"/>
              </w:rPr>
            </w:pPr>
            <w:r>
              <w:rPr>
                <w:rFonts w:cs="Arial"/>
                <w:szCs w:val="20"/>
              </w:rPr>
              <w:t>4</w:t>
            </w:r>
          </w:p>
        </w:tc>
        <w:tc>
          <w:tcPr>
            <w:tcW w:w="6144" w:type="dxa"/>
            <w:tcBorders>
              <w:top w:val="single" w:sz="4" w:space="0" w:color="auto"/>
              <w:left w:val="single" w:sz="4" w:space="0" w:color="auto"/>
              <w:bottom w:val="single" w:sz="4" w:space="0" w:color="auto"/>
              <w:right w:val="single" w:sz="4" w:space="0" w:color="auto"/>
            </w:tcBorders>
          </w:tcPr>
          <w:p w14:paraId="4FD1FEF5" w14:textId="77777777" w:rsidR="006B730B" w:rsidRPr="0066463C" w:rsidRDefault="006B730B" w:rsidP="006B730B">
            <w:pPr>
              <w:rPr>
                <w:b/>
                <w:kern w:val="28"/>
                <w:sz w:val="24"/>
              </w:rPr>
            </w:pPr>
            <w:r w:rsidRPr="00AA2005">
              <w:rPr>
                <w:rFonts w:cs="Arial"/>
              </w:rPr>
              <w:t>Je kan industriestandaard problemen behorende bij algoritmen herkennen en daar het juiste algoritme voor implementeren.</w:t>
            </w:r>
          </w:p>
          <w:p w14:paraId="19AE586A" w14:textId="5C34CF3F" w:rsidR="004F1B1E" w:rsidRPr="00A26468" w:rsidRDefault="004F1B1E" w:rsidP="00A26468">
            <w:pPr>
              <w:tabs>
                <w:tab w:val="left" w:pos="-1440"/>
                <w:tab w:val="left" w:pos="-720"/>
                <w:tab w:val="left" w:pos="0"/>
                <w:tab w:val="left" w:pos="326"/>
                <w:tab w:val="left" w:pos="1440"/>
                <w:tab w:val="left" w:pos="2160"/>
              </w:tabs>
              <w:rPr>
                <w:rFonts w:cs="Arial"/>
                <w:lang w:val="nl-NL"/>
              </w:rPr>
            </w:pPr>
          </w:p>
        </w:tc>
        <w:tc>
          <w:tcPr>
            <w:tcW w:w="2644" w:type="dxa"/>
            <w:tcBorders>
              <w:top w:val="single" w:sz="4" w:space="0" w:color="auto"/>
              <w:left w:val="single" w:sz="4" w:space="0" w:color="auto"/>
              <w:bottom w:val="single" w:sz="4" w:space="0" w:color="auto"/>
              <w:right w:val="single" w:sz="4" w:space="0" w:color="auto"/>
            </w:tcBorders>
          </w:tcPr>
          <w:p w14:paraId="3C42E612" w14:textId="08BFBBB7" w:rsidR="004F1B1E" w:rsidRDefault="00651D09">
            <w:pPr>
              <w:spacing w:line="276" w:lineRule="auto"/>
              <w:rPr>
                <w:rFonts w:cs="Arial"/>
                <w:lang w:val="nl-NL"/>
              </w:rPr>
            </w:pPr>
            <w:r>
              <w:rPr>
                <w:rFonts w:cs="Arial"/>
                <w:lang w:val="nl-NL"/>
              </w:rPr>
              <w:t>Practicumopdracht</w:t>
            </w:r>
          </w:p>
        </w:tc>
      </w:tr>
    </w:tbl>
    <w:p w14:paraId="70C862A6" w14:textId="462EE47B" w:rsidR="006B730B" w:rsidRPr="006B730B" w:rsidRDefault="006B730B" w:rsidP="006B730B">
      <w:pPr>
        <w:tabs>
          <w:tab w:val="left" w:pos="-1440"/>
          <w:tab w:val="left" w:pos="-720"/>
          <w:tab w:val="left" w:pos="0"/>
          <w:tab w:val="left" w:pos="326"/>
          <w:tab w:val="left" w:pos="1440"/>
          <w:tab w:val="left" w:pos="2160"/>
        </w:tabs>
        <w:rPr>
          <w:rFonts w:cs="Arial"/>
        </w:rPr>
      </w:pPr>
    </w:p>
    <w:sectPr w:rsidR="006B730B" w:rsidRPr="006B730B" w:rsidSect="00993776">
      <w:pgSz w:w="11906" w:h="16838"/>
      <w:pgMar w:top="720" w:right="1009" w:bottom="720" w:left="1440" w:header="708" w:footer="708" w:gutter="0"/>
      <w:pgNumType w:start="1"/>
      <w:cols w:space="708"/>
      <w:noEndnote/>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2" w:author="Youri Tjang" w:date="2015-07-13T17:01:00Z" w:initials="Y.S.">
    <w:p w14:paraId="6F3044E9" w14:textId="1FA04408" w:rsidR="008E2613" w:rsidRDefault="008E2613">
      <w:pPr>
        <w:pStyle w:val="CommentText"/>
      </w:pPr>
      <w:r>
        <w:rPr>
          <w:rStyle w:val="CommentReference"/>
        </w:rPr>
        <w:annotationRef/>
      </w:r>
      <w:r>
        <w:t>Eigenlijk wil ik hiervoor een andere opdracht dan de reguliere.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3044E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8DE56" w14:textId="77777777" w:rsidR="00D90179" w:rsidRDefault="00D90179">
      <w:r>
        <w:separator/>
      </w:r>
    </w:p>
  </w:endnote>
  <w:endnote w:type="continuationSeparator" w:id="0">
    <w:p w14:paraId="4930BD90" w14:textId="77777777" w:rsidR="00D90179" w:rsidRDefault="00D9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MT">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A5A6B8" w14:textId="3DF6BE60" w:rsidR="002E0A1B" w:rsidRDefault="002E0A1B">
    <w:pPr>
      <w:pStyle w:val="Footercd"/>
    </w:pPr>
    <w:r>
      <w:t>INFDEV0</w:t>
    </w:r>
    <w:r w:rsidR="00063313">
      <w:t>1</w:t>
    </w:r>
    <w:r>
      <w:t>-</w:t>
    </w:r>
    <w:r w:rsidR="00063313">
      <w:t>6A</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E1979" w14:textId="77777777" w:rsidR="00D90179" w:rsidRDefault="00D90179">
      <w:r>
        <w:separator/>
      </w:r>
    </w:p>
  </w:footnote>
  <w:footnote w:type="continuationSeparator" w:id="0">
    <w:p w14:paraId="4EF7B354" w14:textId="77777777" w:rsidR="00D90179" w:rsidRDefault="00D901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4CBFD4" w14:textId="77777777" w:rsidR="002E0A1B" w:rsidRDefault="00D90179">
    <w:pPr>
      <w:pStyle w:val="Headercd"/>
      <w:rPr>
        <w:b/>
      </w:rPr>
    </w:pPr>
    <w:r>
      <w:object w:dxaOrig="1440" w:dyaOrig="1440" w14:anchorId="13E87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2pt;margin-top:.5pt;width:36pt;height:26.3pt;z-index:251657728" o:allowincell="f">
          <v:imagedata r:id="rId1" o:title=""/>
          <w10:wrap type="topAndBottom"/>
        </v:shape>
        <o:OLEObject Type="Embed" ProgID="MSPhotoEd.3" ShapeID="_x0000_s2049" DrawAspect="Content" ObjectID="_1498318018" r:id="rId2"/>
      </w:object>
    </w:r>
    <w:r w:rsidR="002E0A1B">
      <w:t xml:space="preserve">MODUlewijzer </w:t>
    </w:r>
    <w:r w:rsidR="002E0A1B">
      <w:tab/>
      <w:t>Hogeschool Rotterdam/CMI</w:t>
    </w:r>
  </w:p>
  <w:p w14:paraId="6D681988" w14:textId="77777777" w:rsidR="002E0A1B" w:rsidRDefault="002E0A1B">
    <w:pPr>
      <w:spacing w:after="380" w:line="100" w:lineRule="exact"/>
      <w:rPr>
        <w:sz w:val="28"/>
      </w:rPr>
    </w:pPr>
  </w:p>
  <w:p w14:paraId="4DA85770" w14:textId="77777777" w:rsidR="002E0A1B" w:rsidRDefault="002E0A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0351594"/>
    <w:multiLevelType w:val="hybridMultilevel"/>
    <w:tmpl w:val="EB526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512EF7"/>
    <w:multiLevelType w:val="hybridMultilevel"/>
    <w:tmpl w:val="65503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C2B66"/>
    <w:multiLevelType w:val="hybridMultilevel"/>
    <w:tmpl w:val="66321184"/>
    <w:lvl w:ilvl="0" w:tplc="FDBEF85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5">
    <w:nsid w:val="13526548"/>
    <w:multiLevelType w:val="hybridMultilevel"/>
    <w:tmpl w:val="7B3E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B3869F6"/>
    <w:multiLevelType w:val="hybridMultilevel"/>
    <w:tmpl w:val="BEA6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205F17BD"/>
    <w:multiLevelType w:val="hybridMultilevel"/>
    <w:tmpl w:val="DD628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0D71E8B"/>
    <w:multiLevelType w:val="hybridMultilevel"/>
    <w:tmpl w:val="ED6A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B0E7C74"/>
    <w:multiLevelType w:val="hybridMultilevel"/>
    <w:tmpl w:val="A598670C"/>
    <w:lvl w:ilvl="0" w:tplc="0413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9E2FBB"/>
    <w:multiLevelType w:val="hybridMultilevel"/>
    <w:tmpl w:val="BCF81B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5B05C6"/>
    <w:multiLevelType w:val="hybridMultilevel"/>
    <w:tmpl w:val="3B5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9">
    <w:nsid w:val="415219CF"/>
    <w:multiLevelType w:val="hybridMultilevel"/>
    <w:tmpl w:val="A75A9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537A12"/>
    <w:multiLevelType w:val="hybridMultilevel"/>
    <w:tmpl w:val="D27C9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56E37A71"/>
    <w:multiLevelType w:val="hybridMultilevel"/>
    <w:tmpl w:val="E28E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0B363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5B400105"/>
    <w:multiLevelType w:val="hybridMultilevel"/>
    <w:tmpl w:val="A4B2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392F57"/>
    <w:multiLevelType w:val="hybridMultilevel"/>
    <w:tmpl w:val="6488333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6">
    <w:nsid w:val="5EA52A10"/>
    <w:multiLevelType w:val="hybridMultilevel"/>
    <w:tmpl w:val="D68AE5DE"/>
    <w:lvl w:ilvl="0" w:tplc="F2B6C902">
      <w:start w:val="1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75E53F4"/>
    <w:multiLevelType w:val="hybridMultilevel"/>
    <w:tmpl w:val="EA74EA72"/>
    <w:lvl w:ilvl="0" w:tplc="AEF6A0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7E5AB3"/>
    <w:multiLevelType w:val="hybridMultilevel"/>
    <w:tmpl w:val="884C3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0">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6E3121E2"/>
    <w:multiLevelType w:val="multilevel"/>
    <w:tmpl w:val="C2CA43E2"/>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2">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1"/>
  </w:num>
  <w:num w:numId="4">
    <w:abstractNumId w:val="7"/>
  </w:num>
  <w:num w:numId="5">
    <w:abstractNumId w:val="21"/>
  </w:num>
  <w:num w:numId="6">
    <w:abstractNumId w:val="9"/>
  </w:num>
  <w:num w:numId="7">
    <w:abstractNumId w:val="12"/>
  </w:num>
  <w:num w:numId="8">
    <w:abstractNumId w:val="32"/>
  </w:num>
  <w:num w:numId="9">
    <w:abstractNumId w:val="30"/>
  </w:num>
  <w:num w:numId="10">
    <w:abstractNumId w:val="0"/>
  </w:num>
  <w:num w:numId="11">
    <w:abstractNumId w:val="18"/>
  </w:num>
  <w:num w:numId="12">
    <w:abstractNumId w:val="29"/>
  </w:num>
  <w:num w:numId="13">
    <w:abstractNumId w:val="13"/>
  </w:num>
  <w:num w:numId="14">
    <w:abstractNumId w:val="17"/>
  </w:num>
  <w:num w:numId="15">
    <w:abstractNumId w:val="24"/>
  </w:num>
  <w:num w:numId="16">
    <w:abstractNumId w:val="2"/>
  </w:num>
  <w:num w:numId="17">
    <w:abstractNumId w:val="22"/>
  </w:num>
  <w:num w:numId="18">
    <w:abstractNumId w:val="5"/>
  </w:num>
  <w:num w:numId="19">
    <w:abstractNumId w:val="11"/>
  </w:num>
  <w:num w:numId="20">
    <w:abstractNumId w:val="2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3"/>
  </w:num>
  <w:num w:numId="24">
    <w:abstractNumId w:val="3"/>
  </w:num>
  <w:num w:numId="25">
    <w:abstractNumId w:val="25"/>
  </w:num>
  <w:num w:numId="26">
    <w:abstractNumId w:val="20"/>
  </w:num>
  <w:num w:numId="27">
    <w:abstractNumId w:val="15"/>
  </w:num>
  <w:num w:numId="28">
    <w:abstractNumId w:val="10"/>
  </w:num>
  <w:num w:numId="29">
    <w:abstractNumId w:val="8"/>
  </w:num>
  <w:num w:numId="30">
    <w:abstractNumId w:val="28"/>
  </w:num>
  <w:num w:numId="31">
    <w:abstractNumId w:val="1"/>
  </w:num>
  <w:num w:numId="32">
    <w:abstractNumId w:val="19"/>
  </w:num>
  <w:num w:numId="33">
    <w:abstractNumId w:val="16"/>
  </w:num>
  <w:num w:numId="34">
    <w:abstractNumId w:val="14"/>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uri Tjang">
    <w15:presenceInfo w15:providerId="None" w15:userId="Youri Tj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C2"/>
    <w:rsid w:val="000261BF"/>
    <w:rsid w:val="00030C14"/>
    <w:rsid w:val="00035194"/>
    <w:rsid w:val="00036DBF"/>
    <w:rsid w:val="0003738F"/>
    <w:rsid w:val="00037D14"/>
    <w:rsid w:val="00043988"/>
    <w:rsid w:val="00051FF6"/>
    <w:rsid w:val="0005616F"/>
    <w:rsid w:val="00063313"/>
    <w:rsid w:val="00073773"/>
    <w:rsid w:val="00074468"/>
    <w:rsid w:val="000761E2"/>
    <w:rsid w:val="00076FF5"/>
    <w:rsid w:val="00087EDB"/>
    <w:rsid w:val="000C4FEE"/>
    <w:rsid w:val="000D773C"/>
    <w:rsid w:val="000F59A8"/>
    <w:rsid w:val="00100A28"/>
    <w:rsid w:val="001026A4"/>
    <w:rsid w:val="00121297"/>
    <w:rsid w:val="00121E49"/>
    <w:rsid w:val="001222B8"/>
    <w:rsid w:val="00130C18"/>
    <w:rsid w:val="00132601"/>
    <w:rsid w:val="0014011E"/>
    <w:rsid w:val="00160906"/>
    <w:rsid w:val="00175693"/>
    <w:rsid w:val="0018298B"/>
    <w:rsid w:val="00183D6B"/>
    <w:rsid w:val="00184099"/>
    <w:rsid w:val="001905C6"/>
    <w:rsid w:val="001A2042"/>
    <w:rsid w:val="001C61F6"/>
    <w:rsid w:val="001F7E77"/>
    <w:rsid w:val="00202DAE"/>
    <w:rsid w:val="002501BC"/>
    <w:rsid w:val="002638D3"/>
    <w:rsid w:val="00281301"/>
    <w:rsid w:val="002934A2"/>
    <w:rsid w:val="002A4CE4"/>
    <w:rsid w:val="002A5D66"/>
    <w:rsid w:val="002A5E05"/>
    <w:rsid w:val="002B461B"/>
    <w:rsid w:val="002C269F"/>
    <w:rsid w:val="002D0FA9"/>
    <w:rsid w:val="002E0A1B"/>
    <w:rsid w:val="002F173E"/>
    <w:rsid w:val="002F5DC1"/>
    <w:rsid w:val="00306EA0"/>
    <w:rsid w:val="00312DA4"/>
    <w:rsid w:val="00323056"/>
    <w:rsid w:val="00325352"/>
    <w:rsid w:val="00333A93"/>
    <w:rsid w:val="003551AB"/>
    <w:rsid w:val="00355A88"/>
    <w:rsid w:val="00367902"/>
    <w:rsid w:val="00382101"/>
    <w:rsid w:val="00392AD6"/>
    <w:rsid w:val="003969DB"/>
    <w:rsid w:val="003A087C"/>
    <w:rsid w:val="003A4937"/>
    <w:rsid w:val="003A6CB7"/>
    <w:rsid w:val="003B051E"/>
    <w:rsid w:val="003B38F6"/>
    <w:rsid w:val="003B789C"/>
    <w:rsid w:val="003C1B93"/>
    <w:rsid w:val="003C5533"/>
    <w:rsid w:val="0040320B"/>
    <w:rsid w:val="00411A7F"/>
    <w:rsid w:val="00414C69"/>
    <w:rsid w:val="004207BC"/>
    <w:rsid w:val="004375F3"/>
    <w:rsid w:val="00447091"/>
    <w:rsid w:val="00455055"/>
    <w:rsid w:val="004550C9"/>
    <w:rsid w:val="00456C70"/>
    <w:rsid w:val="00463AFD"/>
    <w:rsid w:val="004871D2"/>
    <w:rsid w:val="004D2467"/>
    <w:rsid w:val="004D337D"/>
    <w:rsid w:val="004E5627"/>
    <w:rsid w:val="004F1B1E"/>
    <w:rsid w:val="004F5C87"/>
    <w:rsid w:val="004F742E"/>
    <w:rsid w:val="0050018C"/>
    <w:rsid w:val="00501098"/>
    <w:rsid w:val="0050115D"/>
    <w:rsid w:val="0052074A"/>
    <w:rsid w:val="00524391"/>
    <w:rsid w:val="00551284"/>
    <w:rsid w:val="00563A44"/>
    <w:rsid w:val="005700F6"/>
    <w:rsid w:val="00573867"/>
    <w:rsid w:val="00573994"/>
    <w:rsid w:val="00581B7E"/>
    <w:rsid w:val="005855B8"/>
    <w:rsid w:val="005A4ADD"/>
    <w:rsid w:val="005B447D"/>
    <w:rsid w:val="005C2D7A"/>
    <w:rsid w:val="005C7A90"/>
    <w:rsid w:val="005D05A0"/>
    <w:rsid w:val="005E54CB"/>
    <w:rsid w:val="005E6EB2"/>
    <w:rsid w:val="005E70D9"/>
    <w:rsid w:val="005F1E51"/>
    <w:rsid w:val="005F7F6E"/>
    <w:rsid w:val="00601A13"/>
    <w:rsid w:val="00623235"/>
    <w:rsid w:val="006250A6"/>
    <w:rsid w:val="00625C77"/>
    <w:rsid w:val="00625E34"/>
    <w:rsid w:val="00641792"/>
    <w:rsid w:val="00643BA3"/>
    <w:rsid w:val="00645245"/>
    <w:rsid w:val="00651D09"/>
    <w:rsid w:val="006621FA"/>
    <w:rsid w:val="0066463C"/>
    <w:rsid w:val="0067134B"/>
    <w:rsid w:val="0067260C"/>
    <w:rsid w:val="00674F2A"/>
    <w:rsid w:val="0069351E"/>
    <w:rsid w:val="00694C14"/>
    <w:rsid w:val="00697DB4"/>
    <w:rsid w:val="006A63A0"/>
    <w:rsid w:val="006B6581"/>
    <w:rsid w:val="006B730B"/>
    <w:rsid w:val="006D0C11"/>
    <w:rsid w:val="006D5AD7"/>
    <w:rsid w:val="006D6663"/>
    <w:rsid w:val="006E6676"/>
    <w:rsid w:val="006E71BD"/>
    <w:rsid w:val="00703C35"/>
    <w:rsid w:val="007268AC"/>
    <w:rsid w:val="00730352"/>
    <w:rsid w:val="00742DCF"/>
    <w:rsid w:val="00751D7D"/>
    <w:rsid w:val="00762C7A"/>
    <w:rsid w:val="00770EFF"/>
    <w:rsid w:val="0077114D"/>
    <w:rsid w:val="007748E7"/>
    <w:rsid w:val="00784624"/>
    <w:rsid w:val="007958A6"/>
    <w:rsid w:val="007A6607"/>
    <w:rsid w:val="007B0CF6"/>
    <w:rsid w:val="007B2039"/>
    <w:rsid w:val="007B7A78"/>
    <w:rsid w:val="007D5D49"/>
    <w:rsid w:val="007D7362"/>
    <w:rsid w:val="007E7CC1"/>
    <w:rsid w:val="007F0FCB"/>
    <w:rsid w:val="007F7F91"/>
    <w:rsid w:val="00830835"/>
    <w:rsid w:val="00830BCF"/>
    <w:rsid w:val="0083398F"/>
    <w:rsid w:val="008356B0"/>
    <w:rsid w:val="00840CFD"/>
    <w:rsid w:val="008529F2"/>
    <w:rsid w:val="0089508A"/>
    <w:rsid w:val="008A135A"/>
    <w:rsid w:val="008C4E77"/>
    <w:rsid w:val="008C5DFF"/>
    <w:rsid w:val="008E2613"/>
    <w:rsid w:val="008F324D"/>
    <w:rsid w:val="00902513"/>
    <w:rsid w:val="009052CC"/>
    <w:rsid w:val="009232BA"/>
    <w:rsid w:val="00927B41"/>
    <w:rsid w:val="0094079E"/>
    <w:rsid w:val="009460B9"/>
    <w:rsid w:val="00953D2B"/>
    <w:rsid w:val="00962E84"/>
    <w:rsid w:val="00980F95"/>
    <w:rsid w:val="00983283"/>
    <w:rsid w:val="00993776"/>
    <w:rsid w:val="009A2EB2"/>
    <w:rsid w:val="009B4A5F"/>
    <w:rsid w:val="009B5B99"/>
    <w:rsid w:val="009C2DE7"/>
    <w:rsid w:val="009C7FD8"/>
    <w:rsid w:val="009E60C9"/>
    <w:rsid w:val="009F1354"/>
    <w:rsid w:val="009F1C14"/>
    <w:rsid w:val="009F39A2"/>
    <w:rsid w:val="009F737C"/>
    <w:rsid w:val="00A016D6"/>
    <w:rsid w:val="00A07471"/>
    <w:rsid w:val="00A07F72"/>
    <w:rsid w:val="00A26468"/>
    <w:rsid w:val="00A343CF"/>
    <w:rsid w:val="00A3786E"/>
    <w:rsid w:val="00A4454A"/>
    <w:rsid w:val="00A45277"/>
    <w:rsid w:val="00A47D53"/>
    <w:rsid w:val="00A52C82"/>
    <w:rsid w:val="00A55311"/>
    <w:rsid w:val="00A73709"/>
    <w:rsid w:val="00A8346E"/>
    <w:rsid w:val="00A979DC"/>
    <w:rsid w:val="00AA2005"/>
    <w:rsid w:val="00AA2F39"/>
    <w:rsid w:val="00AB5415"/>
    <w:rsid w:val="00AD7F89"/>
    <w:rsid w:val="00B061D8"/>
    <w:rsid w:val="00B077FC"/>
    <w:rsid w:val="00B17842"/>
    <w:rsid w:val="00B24080"/>
    <w:rsid w:val="00B6473E"/>
    <w:rsid w:val="00B70B9D"/>
    <w:rsid w:val="00B72469"/>
    <w:rsid w:val="00B75FD9"/>
    <w:rsid w:val="00B86A95"/>
    <w:rsid w:val="00B96467"/>
    <w:rsid w:val="00BA1C56"/>
    <w:rsid w:val="00BA6BB0"/>
    <w:rsid w:val="00BB454E"/>
    <w:rsid w:val="00BC1EE4"/>
    <w:rsid w:val="00BD31EC"/>
    <w:rsid w:val="00BF1450"/>
    <w:rsid w:val="00C1099C"/>
    <w:rsid w:val="00C135CF"/>
    <w:rsid w:val="00C17ADF"/>
    <w:rsid w:val="00C21B2C"/>
    <w:rsid w:val="00C37FE8"/>
    <w:rsid w:val="00C40300"/>
    <w:rsid w:val="00C43FA2"/>
    <w:rsid w:val="00C444D0"/>
    <w:rsid w:val="00C61DF2"/>
    <w:rsid w:val="00C6763F"/>
    <w:rsid w:val="00C71374"/>
    <w:rsid w:val="00C7759F"/>
    <w:rsid w:val="00C818E5"/>
    <w:rsid w:val="00C90D8F"/>
    <w:rsid w:val="00CA25ED"/>
    <w:rsid w:val="00CA3364"/>
    <w:rsid w:val="00CA5371"/>
    <w:rsid w:val="00CC39CB"/>
    <w:rsid w:val="00CC587D"/>
    <w:rsid w:val="00CC6599"/>
    <w:rsid w:val="00CD37A0"/>
    <w:rsid w:val="00CE3826"/>
    <w:rsid w:val="00CE4D3E"/>
    <w:rsid w:val="00CE644D"/>
    <w:rsid w:val="00D047C5"/>
    <w:rsid w:val="00D068E9"/>
    <w:rsid w:val="00D06A48"/>
    <w:rsid w:val="00D378A4"/>
    <w:rsid w:val="00D4143B"/>
    <w:rsid w:val="00D41774"/>
    <w:rsid w:val="00D50D1E"/>
    <w:rsid w:val="00D51F47"/>
    <w:rsid w:val="00D717EC"/>
    <w:rsid w:val="00D7687A"/>
    <w:rsid w:val="00D90179"/>
    <w:rsid w:val="00D94F8F"/>
    <w:rsid w:val="00DA53A4"/>
    <w:rsid w:val="00DC0CCC"/>
    <w:rsid w:val="00DC2F77"/>
    <w:rsid w:val="00DD39D7"/>
    <w:rsid w:val="00DD5D9B"/>
    <w:rsid w:val="00DE1959"/>
    <w:rsid w:val="00DE56C4"/>
    <w:rsid w:val="00DF414F"/>
    <w:rsid w:val="00E068D0"/>
    <w:rsid w:val="00E33FFF"/>
    <w:rsid w:val="00E35DC8"/>
    <w:rsid w:val="00E361C9"/>
    <w:rsid w:val="00E51F1B"/>
    <w:rsid w:val="00E5249A"/>
    <w:rsid w:val="00E52582"/>
    <w:rsid w:val="00E53F9D"/>
    <w:rsid w:val="00E610CF"/>
    <w:rsid w:val="00E62F07"/>
    <w:rsid w:val="00E80706"/>
    <w:rsid w:val="00E90DCA"/>
    <w:rsid w:val="00E95E55"/>
    <w:rsid w:val="00EA3DC6"/>
    <w:rsid w:val="00EA6A90"/>
    <w:rsid w:val="00EB07EB"/>
    <w:rsid w:val="00EB6AEC"/>
    <w:rsid w:val="00EE2FFE"/>
    <w:rsid w:val="00EF7FEC"/>
    <w:rsid w:val="00F014F9"/>
    <w:rsid w:val="00F05CC2"/>
    <w:rsid w:val="00F1072F"/>
    <w:rsid w:val="00F132EE"/>
    <w:rsid w:val="00F14AF0"/>
    <w:rsid w:val="00F22B27"/>
    <w:rsid w:val="00F23836"/>
    <w:rsid w:val="00F23BA9"/>
    <w:rsid w:val="00F34071"/>
    <w:rsid w:val="00F6380D"/>
    <w:rsid w:val="00F71F28"/>
    <w:rsid w:val="00FA239C"/>
    <w:rsid w:val="00FB21E3"/>
    <w:rsid w:val="00FB5AA6"/>
    <w:rsid w:val="00FB6CC4"/>
    <w:rsid w:val="00FD4C1D"/>
    <w:rsid w:val="00FD6C9C"/>
    <w:rsid w:val="00FE243D"/>
    <w:rsid w:val="00FE265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55F14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77"/>
    <w:rPr>
      <w:rFonts w:ascii="Arial" w:hAnsi="Arial"/>
      <w:lang w:val="nl" w:eastAsia="nl-NL"/>
    </w:rPr>
  </w:style>
  <w:style w:type="paragraph" w:styleId="Heading1">
    <w:name w:val="heading 1"/>
    <w:basedOn w:val="Normal"/>
    <w:next w:val="Normal"/>
    <w:qFormat/>
    <w:rsid w:val="004F5C87"/>
    <w:pPr>
      <w:keepNext/>
      <w:spacing w:before="240" w:after="200" w:line="288" w:lineRule="auto"/>
      <w:ind w:left="567" w:hanging="567"/>
      <w:outlineLvl w:val="0"/>
    </w:pPr>
    <w:rPr>
      <w:b/>
      <w:kern w:val="28"/>
      <w:sz w:val="24"/>
    </w:rPr>
  </w:style>
  <w:style w:type="paragraph" w:styleId="Heading2">
    <w:name w:val="heading 2"/>
    <w:basedOn w:val="Heading1"/>
    <w:next w:val="Normal"/>
    <w:qFormat/>
    <w:rsid w:val="004F5C87"/>
    <w:pPr>
      <w:spacing w:before="300"/>
      <w:ind w:left="709" w:hanging="709"/>
      <w:outlineLvl w:val="1"/>
    </w:pPr>
    <w:rPr>
      <w:sz w:val="20"/>
    </w:rPr>
  </w:style>
  <w:style w:type="paragraph" w:styleId="Heading3">
    <w:name w:val="heading 3"/>
    <w:basedOn w:val="Heading2"/>
    <w:next w:val="Normal"/>
    <w:autoRedefine/>
    <w:qFormat/>
    <w:rsid w:val="00CE644D"/>
    <w:pPr>
      <w:spacing w:before="120" w:after="0"/>
      <w:ind w:left="567" w:hanging="567"/>
      <w:outlineLvl w:val="2"/>
    </w:pPr>
    <w:rPr>
      <w:b w:val="0"/>
      <w:i/>
    </w:rPr>
  </w:style>
  <w:style w:type="paragraph" w:styleId="Heading4">
    <w:name w:val="heading 4"/>
    <w:basedOn w:val="Normal"/>
    <w:next w:val="Normal"/>
    <w:qFormat/>
    <w:rsid w:val="004F5C87"/>
    <w:pPr>
      <w:keepNext/>
      <w:spacing w:before="240" w:after="60"/>
      <w:outlineLvl w:val="3"/>
    </w:pPr>
    <w:rPr>
      <w:b/>
      <w:sz w:val="24"/>
    </w:rPr>
  </w:style>
  <w:style w:type="paragraph" w:styleId="Heading5">
    <w:name w:val="heading 5"/>
    <w:basedOn w:val="Normal"/>
    <w:next w:val="Normal"/>
    <w:qFormat/>
    <w:rsid w:val="004F5C87"/>
    <w:pPr>
      <w:spacing w:before="240" w:after="60"/>
      <w:outlineLvl w:val="4"/>
    </w:pPr>
  </w:style>
  <w:style w:type="paragraph" w:styleId="Heading6">
    <w:name w:val="heading 6"/>
    <w:basedOn w:val="Normal"/>
    <w:next w:val="Normal"/>
    <w:qFormat/>
    <w:rsid w:val="004F5C87"/>
    <w:pPr>
      <w:spacing w:before="240" w:after="60"/>
      <w:outlineLvl w:val="5"/>
    </w:pPr>
    <w:rPr>
      <w:i/>
    </w:rPr>
  </w:style>
  <w:style w:type="paragraph" w:styleId="Heading7">
    <w:name w:val="heading 7"/>
    <w:basedOn w:val="Normal"/>
    <w:next w:val="Normal"/>
    <w:qFormat/>
    <w:rsid w:val="004F5C87"/>
    <w:pPr>
      <w:spacing w:before="240" w:after="60"/>
      <w:outlineLvl w:val="6"/>
    </w:pPr>
  </w:style>
  <w:style w:type="paragraph" w:styleId="Heading8">
    <w:name w:val="heading 8"/>
    <w:basedOn w:val="Normal"/>
    <w:next w:val="Normal"/>
    <w:qFormat/>
    <w:rsid w:val="004F5C87"/>
    <w:pPr>
      <w:spacing w:before="240" w:after="60"/>
      <w:outlineLvl w:val="7"/>
    </w:pPr>
    <w:rPr>
      <w:i/>
    </w:rPr>
  </w:style>
  <w:style w:type="paragraph" w:styleId="Heading9">
    <w:name w:val="heading 9"/>
    <w:basedOn w:val="Normal"/>
    <w:next w:val="Normal"/>
    <w:qFormat/>
    <w:rsid w:val="004F5C8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5C87"/>
    <w:pPr>
      <w:spacing w:after="120"/>
    </w:pPr>
  </w:style>
  <w:style w:type="paragraph" w:styleId="TOC1">
    <w:name w:val="toc 1"/>
    <w:basedOn w:val="Heading1"/>
    <w:next w:val="Normal"/>
    <w:semiHidden/>
    <w:rsid w:val="004F5C87"/>
    <w:pPr>
      <w:keepNext w:val="0"/>
      <w:spacing w:after="120" w:line="240" w:lineRule="auto"/>
      <w:ind w:left="0" w:firstLine="0"/>
      <w:outlineLvl w:val="9"/>
    </w:pPr>
    <w:rPr>
      <w:bCs/>
      <w:kern w:val="0"/>
      <w:sz w:val="20"/>
      <w:szCs w:val="24"/>
    </w:rPr>
  </w:style>
  <w:style w:type="character" w:styleId="PageNumber">
    <w:name w:val="page number"/>
    <w:rsid w:val="004F5C87"/>
    <w:rPr>
      <w:rFonts w:ascii="Arial" w:hAnsi="Arial"/>
      <w:b/>
      <w:sz w:val="18"/>
    </w:rPr>
  </w:style>
  <w:style w:type="paragraph" w:customStyle="1" w:styleId="BulletList">
    <w:name w:val="Bullet List"/>
    <w:basedOn w:val="Normal"/>
    <w:rsid w:val="004F5C87"/>
    <w:pPr>
      <w:ind w:left="567" w:hanging="567"/>
    </w:pPr>
  </w:style>
  <w:style w:type="paragraph" w:customStyle="1" w:styleId="Copyright">
    <w:name w:val="Copyright"/>
    <w:basedOn w:val="Normal"/>
    <w:rsid w:val="004F5C87"/>
    <w:pPr>
      <w:framePr w:hSpace="181" w:wrap="around" w:vAnchor="page" w:hAnchor="text" w:y="15764"/>
    </w:pPr>
    <w:rPr>
      <w:smallCaps/>
      <w:sz w:val="21"/>
    </w:rPr>
  </w:style>
  <w:style w:type="paragraph" w:styleId="TOC2">
    <w:name w:val="toc 2"/>
    <w:basedOn w:val="TOC1"/>
    <w:next w:val="Normal"/>
    <w:semiHidden/>
    <w:rsid w:val="004F5C87"/>
    <w:pPr>
      <w:spacing w:before="120" w:after="0"/>
      <w:ind w:left="200"/>
    </w:pPr>
    <w:rPr>
      <w:b w:val="0"/>
      <w:bCs w:val="0"/>
      <w:i/>
      <w:iCs/>
    </w:rPr>
  </w:style>
  <w:style w:type="paragraph" w:styleId="TOC3">
    <w:name w:val="toc 3"/>
    <w:basedOn w:val="TOC1"/>
    <w:next w:val="Normal"/>
    <w:semiHidden/>
    <w:rsid w:val="004F5C87"/>
    <w:pPr>
      <w:spacing w:before="0" w:after="0"/>
      <w:ind w:left="400"/>
    </w:pPr>
    <w:rPr>
      <w:b w:val="0"/>
      <w:bCs w:val="0"/>
    </w:rPr>
  </w:style>
  <w:style w:type="paragraph" w:styleId="Header">
    <w:name w:val="header"/>
    <w:basedOn w:val="Normal"/>
    <w:rsid w:val="004F5C87"/>
    <w:rPr>
      <w:rFonts w:ascii="Arial Narrow" w:hAnsi="Arial Narrow"/>
      <w:caps/>
      <w:spacing w:val="26"/>
      <w:sz w:val="18"/>
    </w:rPr>
  </w:style>
  <w:style w:type="paragraph" w:customStyle="1" w:styleId="Appendix">
    <w:name w:val="Appendix"/>
    <w:basedOn w:val="Normal"/>
    <w:next w:val="Normal"/>
    <w:rsid w:val="004F5C87"/>
    <w:pPr>
      <w:keepNext/>
      <w:widowControl w:val="0"/>
      <w:spacing w:before="1000" w:after="1000"/>
    </w:pPr>
    <w:rPr>
      <w:b/>
      <w:sz w:val="40"/>
    </w:rPr>
  </w:style>
  <w:style w:type="paragraph" w:customStyle="1" w:styleId="sysHidden">
    <w:name w:val="sys Hidden"/>
    <w:basedOn w:val="Normal"/>
    <w:rsid w:val="004F5C87"/>
    <w:rPr>
      <w:vanish/>
      <w:sz w:val="21"/>
    </w:rPr>
  </w:style>
  <w:style w:type="paragraph" w:styleId="Footer">
    <w:name w:val="footer"/>
    <w:basedOn w:val="Normal"/>
    <w:rsid w:val="004F5C87"/>
    <w:pPr>
      <w:tabs>
        <w:tab w:val="right" w:pos="7797"/>
      </w:tabs>
    </w:pPr>
    <w:rPr>
      <w:rFonts w:ascii="Arial Narrow" w:hAnsi="Arial Narrow"/>
      <w:caps/>
      <w:spacing w:val="26"/>
      <w:sz w:val="14"/>
    </w:rPr>
  </w:style>
  <w:style w:type="paragraph" w:customStyle="1" w:styleId="footer2">
    <w:name w:val="footer 2"/>
    <w:basedOn w:val="Footer"/>
    <w:rsid w:val="004F5C87"/>
    <w:pPr>
      <w:framePr w:hSpace="181" w:wrap="around" w:vAnchor="page" w:hAnchor="text" w:y="15764"/>
    </w:pPr>
  </w:style>
  <w:style w:type="paragraph" w:customStyle="1" w:styleId="Footercd">
    <w:name w:val="Footer cd"/>
    <w:basedOn w:val="Footer"/>
    <w:rsid w:val="004F5C87"/>
    <w:pPr>
      <w:pBdr>
        <w:top w:val="single" w:sz="6" w:space="5" w:color="auto"/>
      </w:pBdr>
      <w:tabs>
        <w:tab w:val="clear" w:pos="7797"/>
        <w:tab w:val="right" w:pos="8789"/>
      </w:tabs>
    </w:pPr>
  </w:style>
  <w:style w:type="paragraph" w:customStyle="1" w:styleId="Headercd">
    <w:name w:val="Header cd"/>
    <w:basedOn w:val="Header"/>
    <w:next w:val="Header"/>
    <w:rsid w:val="004F5C87"/>
    <w:pPr>
      <w:pBdr>
        <w:top w:val="single" w:sz="6" w:space="1" w:color="auto"/>
      </w:pBdr>
      <w:tabs>
        <w:tab w:val="right" w:pos="7797"/>
      </w:tabs>
    </w:pPr>
    <w:rPr>
      <w:sz w:val="16"/>
    </w:rPr>
  </w:style>
  <w:style w:type="paragraph" w:customStyle="1" w:styleId="Heading0">
    <w:name w:val="Heading 0"/>
    <w:basedOn w:val="Heading1"/>
    <w:next w:val="BodyText"/>
    <w:rsid w:val="004F5C87"/>
    <w:pPr>
      <w:pageBreakBefore/>
      <w:ind w:firstLine="0"/>
      <w:outlineLvl w:val="9"/>
    </w:pPr>
  </w:style>
  <w:style w:type="paragraph" w:customStyle="1" w:styleId="HeadingT">
    <w:name w:val="Heading T"/>
    <w:basedOn w:val="Heading0"/>
    <w:next w:val="BodyText"/>
    <w:rsid w:val="004F5C87"/>
    <w:pPr>
      <w:pageBreakBefore w:val="0"/>
      <w:spacing w:after="0"/>
    </w:pPr>
    <w:rPr>
      <w:caps/>
      <w:spacing w:val="26"/>
      <w:sz w:val="16"/>
    </w:rPr>
  </w:style>
  <w:style w:type="paragraph" w:styleId="List">
    <w:name w:val="List"/>
    <w:basedOn w:val="Normal"/>
    <w:rsid w:val="004F5C87"/>
    <w:pPr>
      <w:ind w:left="567" w:hanging="567"/>
    </w:pPr>
  </w:style>
  <w:style w:type="paragraph" w:styleId="TableofAuthorities">
    <w:name w:val="table of authorities"/>
    <w:basedOn w:val="Normal"/>
    <w:next w:val="Normal"/>
    <w:semiHidden/>
    <w:rsid w:val="004F5C87"/>
    <w:pPr>
      <w:tabs>
        <w:tab w:val="right" w:leader="dot" w:pos="8789"/>
      </w:tabs>
      <w:ind w:left="220" w:hanging="220"/>
    </w:pPr>
  </w:style>
  <w:style w:type="paragraph" w:customStyle="1" w:styleId="AppKop2">
    <w:name w:val="App. Kop 2"/>
    <w:basedOn w:val="Heading2"/>
    <w:next w:val="Normal"/>
    <w:rsid w:val="004F5C87"/>
    <w:pPr>
      <w:ind w:left="0" w:firstLine="0"/>
      <w:outlineLvl w:val="9"/>
    </w:pPr>
  </w:style>
  <w:style w:type="paragraph" w:customStyle="1" w:styleId="AppKop3">
    <w:name w:val="App. Kop 3"/>
    <w:basedOn w:val="Heading3"/>
    <w:next w:val="Normal"/>
    <w:rsid w:val="004F5C87"/>
    <w:pPr>
      <w:ind w:left="0" w:firstLine="0"/>
      <w:outlineLvl w:val="9"/>
    </w:pPr>
  </w:style>
  <w:style w:type="paragraph" w:styleId="MessageHeader">
    <w:name w:val="Message Header"/>
    <w:basedOn w:val="Normal"/>
    <w:rsid w:val="004F5C87"/>
    <w:pPr>
      <w:ind w:left="1134" w:hanging="1134"/>
    </w:pPr>
    <w:rPr>
      <w:sz w:val="24"/>
    </w:rPr>
  </w:style>
  <w:style w:type="paragraph" w:styleId="ListContinue">
    <w:name w:val="List Continue"/>
    <w:basedOn w:val="Normal"/>
    <w:rsid w:val="004F5C87"/>
    <w:pPr>
      <w:spacing w:after="120"/>
      <w:ind w:left="283"/>
    </w:pPr>
  </w:style>
  <w:style w:type="paragraph" w:styleId="ListContinue2">
    <w:name w:val="List Continue 2"/>
    <w:basedOn w:val="Normal"/>
    <w:rsid w:val="004F5C87"/>
    <w:pPr>
      <w:spacing w:after="120"/>
      <w:ind w:left="566"/>
    </w:pPr>
  </w:style>
  <w:style w:type="paragraph" w:styleId="ListBullet">
    <w:name w:val="List Bullet"/>
    <w:basedOn w:val="Normal"/>
    <w:rsid w:val="004F5C87"/>
    <w:pPr>
      <w:ind w:left="283" w:hanging="283"/>
    </w:pPr>
  </w:style>
  <w:style w:type="paragraph" w:styleId="NormalWeb">
    <w:name w:val="Normal (Web)"/>
    <w:basedOn w:val="Normal"/>
    <w:rsid w:val="004F5C87"/>
    <w:pPr>
      <w:spacing w:before="100" w:beforeAutospacing="1" w:after="100" w:afterAutospacing="1"/>
    </w:pPr>
    <w:rPr>
      <w:color w:val="000033"/>
      <w:sz w:val="24"/>
      <w:szCs w:val="24"/>
      <w:lang w:val="nl-NL"/>
    </w:rPr>
  </w:style>
  <w:style w:type="paragraph" w:styleId="BodyTextIndent">
    <w:name w:val="Body Text Indent"/>
    <w:basedOn w:val="Normal"/>
    <w:rsid w:val="004F5C87"/>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Normal"/>
    <w:next w:val="Normal"/>
    <w:autoRedefine/>
    <w:semiHidden/>
    <w:rsid w:val="004F5C87"/>
    <w:pPr>
      <w:ind w:left="200" w:hanging="200"/>
    </w:pPr>
  </w:style>
  <w:style w:type="paragraph" w:styleId="Index2">
    <w:name w:val="index 2"/>
    <w:basedOn w:val="Normal"/>
    <w:next w:val="Normal"/>
    <w:autoRedefine/>
    <w:semiHidden/>
    <w:rsid w:val="004F5C87"/>
    <w:pPr>
      <w:ind w:left="400" w:hanging="200"/>
    </w:pPr>
  </w:style>
  <w:style w:type="paragraph" w:styleId="Index3">
    <w:name w:val="index 3"/>
    <w:basedOn w:val="Normal"/>
    <w:next w:val="Normal"/>
    <w:autoRedefine/>
    <w:semiHidden/>
    <w:rsid w:val="004F5C87"/>
    <w:pPr>
      <w:ind w:left="600" w:hanging="200"/>
    </w:pPr>
  </w:style>
  <w:style w:type="paragraph" w:styleId="Index4">
    <w:name w:val="index 4"/>
    <w:basedOn w:val="Normal"/>
    <w:next w:val="Normal"/>
    <w:autoRedefine/>
    <w:semiHidden/>
    <w:rsid w:val="004F5C87"/>
    <w:pPr>
      <w:ind w:left="800" w:hanging="200"/>
    </w:pPr>
  </w:style>
  <w:style w:type="paragraph" w:styleId="Index5">
    <w:name w:val="index 5"/>
    <w:basedOn w:val="Normal"/>
    <w:next w:val="Normal"/>
    <w:autoRedefine/>
    <w:semiHidden/>
    <w:rsid w:val="004F5C87"/>
    <w:pPr>
      <w:ind w:left="1000" w:hanging="200"/>
    </w:pPr>
  </w:style>
  <w:style w:type="paragraph" w:styleId="Index6">
    <w:name w:val="index 6"/>
    <w:basedOn w:val="Normal"/>
    <w:next w:val="Normal"/>
    <w:autoRedefine/>
    <w:semiHidden/>
    <w:rsid w:val="004F5C87"/>
    <w:pPr>
      <w:ind w:left="1200" w:hanging="200"/>
    </w:pPr>
  </w:style>
  <w:style w:type="paragraph" w:styleId="Index7">
    <w:name w:val="index 7"/>
    <w:basedOn w:val="Normal"/>
    <w:next w:val="Normal"/>
    <w:autoRedefine/>
    <w:semiHidden/>
    <w:rsid w:val="004F5C87"/>
    <w:pPr>
      <w:ind w:left="1400" w:hanging="200"/>
    </w:pPr>
  </w:style>
  <w:style w:type="paragraph" w:styleId="Index8">
    <w:name w:val="index 8"/>
    <w:basedOn w:val="Normal"/>
    <w:next w:val="Normal"/>
    <w:autoRedefine/>
    <w:semiHidden/>
    <w:rsid w:val="004F5C87"/>
    <w:pPr>
      <w:ind w:left="1600" w:hanging="200"/>
    </w:pPr>
  </w:style>
  <w:style w:type="paragraph" w:styleId="Index9">
    <w:name w:val="index 9"/>
    <w:basedOn w:val="Normal"/>
    <w:next w:val="Normal"/>
    <w:autoRedefine/>
    <w:semiHidden/>
    <w:rsid w:val="004F5C87"/>
    <w:pPr>
      <w:ind w:left="1800" w:hanging="200"/>
    </w:pPr>
  </w:style>
  <w:style w:type="paragraph" w:styleId="IndexHeading">
    <w:name w:val="index heading"/>
    <w:basedOn w:val="Normal"/>
    <w:next w:val="Index1"/>
    <w:semiHidden/>
    <w:rsid w:val="004F5C87"/>
  </w:style>
  <w:style w:type="paragraph" w:styleId="TOC4">
    <w:name w:val="toc 4"/>
    <w:basedOn w:val="Normal"/>
    <w:next w:val="Normal"/>
    <w:autoRedefine/>
    <w:semiHidden/>
    <w:rsid w:val="004F5C87"/>
    <w:pPr>
      <w:ind w:left="600"/>
    </w:pPr>
    <w:rPr>
      <w:szCs w:val="24"/>
    </w:rPr>
  </w:style>
  <w:style w:type="paragraph" w:styleId="TOC5">
    <w:name w:val="toc 5"/>
    <w:basedOn w:val="Normal"/>
    <w:next w:val="Normal"/>
    <w:autoRedefine/>
    <w:semiHidden/>
    <w:rsid w:val="004F5C87"/>
    <w:pPr>
      <w:ind w:left="800"/>
    </w:pPr>
    <w:rPr>
      <w:szCs w:val="24"/>
    </w:rPr>
  </w:style>
  <w:style w:type="paragraph" w:styleId="TOC6">
    <w:name w:val="toc 6"/>
    <w:basedOn w:val="Normal"/>
    <w:next w:val="Normal"/>
    <w:autoRedefine/>
    <w:semiHidden/>
    <w:rsid w:val="004F5C87"/>
    <w:pPr>
      <w:ind w:left="1000"/>
    </w:pPr>
    <w:rPr>
      <w:szCs w:val="24"/>
    </w:rPr>
  </w:style>
  <w:style w:type="paragraph" w:styleId="TOC7">
    <w:name w:val="toc 7"/>
    <w:basedOn w:val="Normal"/>
    <w:next w:val="Normal"/>
    <w:autoRedefine/>
    <w:semiHidden/>
    <w:rsid w:val="004F5C87"/>
    <w:pPr>
      <w:ind w:left="1200"/>
    </w:pPr>
    <w:rPr>
      <w:szCs w:val="24"/>
    </w:rPr>
  </w:style>
  <w:style w:type="paragraph" w:styleId="TOC8">
    <w:name w:val="toc 8"/>
    <w:basedOn w:val="Normal"/>
    <w:next w:val="Normal"/>
    <w:autoRedefine/>
    <w:semiHidden/>
    <w:rsid w:val="004F5C87"/>
    <w:pPr>
      <w:ind w:left="1400"/>
    </w:pPr>
    <w:rPr>
      <w:szCs w:val="24"/>
    </w:rPr>
  </w:style>
  <w:style w:type="paragraph" w:styleId="TOC9">
    <w:name w:val="toc 9"/>
    <w:basedOn w:val="Normal"/>
    <w:next w:val="Normal"/>
    <w:autoRedefine/>
    <w:semiHidden/>
    <w:rsid w:val="004F5C87"/>
    <w:pPr>
      <w:ind w:left="1600"/>
    </w:pPr>
    <w:rPr>
      <w:szCs w:val="24"/>
    </w:rPr>
  </w:style>
  <w:style w:type="character" w:styleId="Hyperlink">
    <w:name w:val="Hyperlink"/>
    <w:basedOn w:val="DefaultParagraphFont"/>
    <w:rsid w:val="004F5C87"/>
    <w:rPr>
      <w:color w:val="0000FF"/>
      <w:u w:val="single"/>
    </w:rPr>
  </w:style>
  <w:style w:type="paragraph" w:styleId="TOAHeading">
    <w:name w:val="toa heading"/>
    <w:basedOn w:val="Normal"/>
    <w:next w:val="Normal"/>
    <w:semiHidden/>
    <w:rsid w:val="004F5C87"/>
    <w:pPr>
      <w:spacing w:before="120"/>
    </w:pPr>
    <w:rPr>
      <w:b/>
      <w:bCs/>
      <w:szCs w:val="24"/>
    </w:rPr>
  </w:style>
  <w:style w:type="paragraph" w:customStyle="1" w:styleId="zreportaddinfo">
    <w:name w:val="zreport addinfo"/>
    <w:basedOn w:val="Normal"/>
    <w:rsid w:val="004F5C87"/>
    <w:pPr>
      <w:framePr w:wrap="around" w:hAnchor="page" w:xAlign="center" w:yAlign="bottom"/>
      <w:spacing w:line="260" w:lineRule="atLeast"/>
      <w:jc w:val="center"/>
    </w:pPr>
    <w:rPr>
      <w:noProof/>
      <w:lang w:val="nl-NL" w:eastAsia="en-US"/>
    </w:rPr>
  </w:style>
  <w:style w:type="paragraph" w:customStyle="1" w:styleId="zreportaddinfoit">
    <w:name w:val="zreport addinfoit"/>
    <w:basedOn w:val="Normal"/>
    <w:rsid w:val="004F5C87"/>
    <w:pPr>
      <w:framePr w:wrap="around" w:hAnchor="page" w:xAlign="center" w:yAlign="bottom"/>
      <w:spacing w:line="260" w:lineRule="atLeast"/>
      <w:jc w:val="center"/>
    </w:pPr>
    <w:rPr>
      <w:i/>
      <w:lang w:val="nl-NL" w:eastAsia="en-US"/>
    </w:rPr>
  </w:style>
  <w:style w:type="paragraph" w:customStyle="1" w:styleId="zreportname">
    <w:name w:val="zreport name"/>
    <w:basedOn w:val="Normal"/>
    <w:rsid w:val="004F5C87"/>
    <w:pPr>
      <w:keepLines/>
      <w:framePr w:w="4536" w:wrap="around" w:vAnchor="page" w:hAnchor="page" w:xAlign="center" w:y="3993"/>
      <w:spacing w:line="440" w:lineRule="exact"/>
      <w:jc w:val="center"/>
    </w:pPr>
    <w:rPr>
      <w:noProof/>
      <w:sz w:val="36"/>
      <w:lang w:val="nl-NL" w:eastAsia="en-US"/>
    </w:rPr>
  </w:style>
  <w:style w:type="character" w:customStyle="1" w:styleId="Char1">
    <w:name w:val="Char1"/>
    <w:basedOn w:val="DefaultParagraphFont"/>
    <w:rsid w:val="004F5C87"/>
    <w:rPr>
      <w:b/>
      <w:kern w:val="28"/>
      <w:sz w:val="24"/>
      <w:lang w:val="nl" w:eastAsia="nl-NL" w:bidi="ar-SA"/>
    </w:rPr>
  </w:style>
  <w:style w:type="paragraph" w:styleId="BalloonText">
    <w:name w:val="Balloon Text"/>
    <w:basedOn w:val="Norm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leGrid">
    <w:name w:val="Table Grid"/>
    <w:basedOn w:val="TableNormal"/>
    <w:rsid w:val="00B6473E"/>
    <w:pPr>
      <w:spacing w:line="280" w:lineRule="atLeast"/>
    </w:pPr>
    <w:rPr>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4F5C87"/>
    <w:pPr>
      <w:spacing w:after="120" w:line="480" w:lineRule="auto"/>
    </w:p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stParagraph">
    <w:name w:val="List Paragraph"/>
    <w:basedOn w:val="Normal"/>
    <w:uiPriority w:val="34"/>
    <w:qFormat/>
    <w:rsid w:val="00B6473E"/>
    <w:pPr>
      <w:spacing w:line="280" w:lineRule="atLeast"/>
      <w:ind w:left="720"/>
      <w:contextualSpacing/>
    </w:pPr>
    <w:rPr>
      <w:szCs w:val="24"/>
      <w:lang w:val="nl-NL"/>
    </w:rPr>
  </w:style>
  <w:style w:type="character" w:styleId="CommentReference">
    <w:name w:val="annotation reference"/>
    <w:basedOn w:val="DefaultParagraphFont"/>
    <w:uiPriority w:val="99"/>
    <w:semiHidden/>
    <w:unhideWhenUsed/>
    <w:rsid w:val="00DC2F77"/>
    <w:rPr>
      <w:sz w:val="16"/>
      <w:szCs w:val="16"/>
    </w:rPr>
  </w:style>
  <w:style w:type="paragraph" w:styleId="CommentText">
    <w:name w:val="annotation text"/>
    <w:basedOn w:val="Normal"/>
    <w:link w:val="CommentTextChar"/>
    <w:uiPriority w:val="99"/>
    <w:semiHidden/>
    <w:unhideWhenUsed/>
    <w:rsid w:val="00DC2F77"/>
  </w:style>
  <w:style w:type="character" w:customStyle="1" w:styleId="CommentTextChar">
    <w:name w:val="Comment Text Char"/>
    <w:basedOn w:val="DefaultParagraphFont"/>
    <w:link w:val="CommentText"/>
    <w:uiPriority w:val="99"/>
    <w:semiHidden/>
    <w:rsid w:val="00DC2F77"/>
    <w:rPr>
      <w:lang w:val="nl" w:eastAsia="nl-NL"/>
    </w:rPr>
  </w:style>
  <w:style w:type="paragraph" w:styleId="CommentSubject">
    <w:name w:val="annotation subject"/>
    <w:basedOn w:val="CommentText"/>
    <w:next w:val="CommentText"/>
    <w:link w:val="CommentSubjectChar"/>
    <w:uiPriority w:val="99"/>
    <w:semiHidden/>
    <w:unhideWhenUsed/>
    <w:rsid w:val="00DC2F77"/>
    <w:rPr>
      <w:b/>
      <w:bCs/>
    </w:rPr>
  </w:style>
  <w:style w:type="character" w:customStyle="1" w:styleId="CommentSubjectChar">
    <w:name w:val="Comment Subject Char"/>
    <w:basedOn w:val="CommentTextChar"/>
    <w:link w:val="CommentSubject"/>
    <w:uiPriority w:val="99"/>
    <w:semiHidden/>
    <w:rsid w:val="00DC2F77"/>
    <w:rPr>
      <w:b/>
      <w:bCs/>
      <w:lang w:val="nl" w:eastAsia="nl-NL"/>
    </w:rPr>
  </w:style>
  <w:style w:type="character" w:styleId="FollowedHyperlink">
    <w:name w:val="FollowedHyperlink"/>
    <w:basedOn w:val="DefaultParagraphFont"/>
    <w:uiPriority w:val="99"/>
    <w:semiHidden/>
    <w:unhideWhenUsed/>
    <w:rsid w:val="00F1072F"/>
    <w:rPr>
      <w:color w:val="800080" w:themeColor="followedHyperlink"/>
      <w:u w:val="single"/>
    </w:rPr>
  </w:style>
  <w:style w:type="character" w:customStyle="1" w:styleId="apple-converted-space">
    <w:name w:val="apple-converted-space"/>
    <w:basedOn w:val="DefaultParagraphFont"/>
    <w:rsid w:val="00202DAE"/>
  </w:style>
  <w:style w:type="paragraph" w:styleId="Revision">
    <w:name w:val="Revision"/>
    <w:hidden/>
    <w:uiPriority w:val="99"/>
    <w:semiHidden/>
    <w:rsid w:val="00DE1959"/>
    <w:rPr>
      <w:rFonts w:ascii="Arial" w:hAnsi="Arial"/>
      <w:lang w:val="nl" w:eastAsia="nl-NL"/>
    </w:rPr>
  </w:style>
  <w:style w:type="character" w:styleId="PlaceholderText">
    <w:name w:val="Placeholder Text"/>
    <w:basedOn w:val="DefaultParagraphFont"/>
    <w:uiPriority w:val="99"/>
    <w:semiHidden/>
    <w:rsid w:val="00C43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5011">
      <w:bodyDiv w:val="1"/>
      <w:marLeft w:val="0"/>
      <w:marRight w:val="0"/>
      <w:marTop w:val="0"/>
      <w:marBottom w:val="0"/>
      <w:divBdr>
        <w:top w:val="none" w:sz="0" w:space="0" w:color="auto"/>
        <w:left w:val="none" w:sz="0" w:space="0" w:color="auto"/>
        <w:bottom w:val="none" w:sz="0" w:space="0" w:color="auto"/>
        <w:right w:val="none" w:sz="0" w:space="0" w:color="auto"/>
      </w:divBdr>
    </w:div>
    <w:div w:id="343174383">
      <w:bodyDiv w:val="1"/>
      <w:marLeft w:val="0"/>
      <w:marRight w:val="0"/>
      <w:marTop w:val="0"/>
      <w:marBottom w:val="0"/>
      <w:divBdr>
        <w:top w:val="none" w:sz="0" w:space="0" w:color="auto"/>
        <w:left w:val="none" w:sz="0" w:space="0" w:color="auto"/>
        <w:bottom w:val="none" w:sz="0" w:space="0" w:color="auto"/>
        <w:right w:val="none" w:sz="0" w:space="0" w:color="auto"/>
      </w:divBdr>
    </w:div>
    <w:div w:id="485052229">
      <w:bodyDiv w:val="1"/>
      <w:marLeft w:val="0"/>
      <w:marRight w:val="0"/>
      <w:marTop w:val="0"/>
      <w:marBottom w:val="0"/>
      <w:divBdr>
        <w:top w:val="none" w:sz="0" w:space="0" w:color="auto"/>
        <w:left w:val="none" w:sz="0" w:space="0" w:color="auto"/>
        <w:bottom w:val="none" w:sz="0" w:space="0" w:color="auto"/>
        <w:right w:val="none" w:sz="0" w:space="0" w:color="auto"/>
      </w:divBdr>
    </w:div>
    <w:div w:id="1001205088">
      <w:bodyDiv w:val="1"/>
      <w:marLeft w:val="0"/>
      <w:marRight w:val="0"/>
      <w:marTop w:val="0"/>
      <w:marBottom w:val="0"/>
      <w:divBdr>
        <w:top w:val="none" w:sz="0" w:space="0" w:color="auto"/>
        <w:left w:val="none" w:sz="0" w:space="0" w:color="auto"/>
        <w:bottom w:val="none" w:sz="0" w:space="0" w:color="auto"/>
        <w:right w:val="none" w:sz="0" w:space="0" w:color="auto"/>
      </w:divBdr>
    </w:div>
    <w:div w:id="1120880659">
      <w:bodyDiv w:val="1"/>
      <w:marLeft w:val="0"/>
      <w:marRight w:val="0"/>
      <w:marTop w:val="0"/>
      <w:marBottom w:val="0"/>
      <w:divBdr>
        <w:top w:val="none" w:sz="0" w:space="0" w:color="auto"/>
        <w:left w:val="none" w:sz="0" w:space="0" w:color="auto"/>
        <w:bottom w:val="none" w:sz="0" w:space="0" w:color="auto"/>
        <w:right w:val="none" w:sz="0" w:space="0" w:color="auto"/>
      </w:divBdr>
    </w:div>
    <w:div w:id="1456605912">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731886091">
      <w:bodyDiv w:val="1"/>
      <w:marLeft w:val="0"/>
      <w:marRight w:val="0"/>
      <w:marTop w:val="0"/>
      <w:marBottom w:val="0"/>
      <w:divBdr>
        <w:top w:val="none" w:sz="0" w:space="0" w:color="auto"/>
        <w:left w:val="none" w:sz="0" w:space="0" w:color="auto"/>
        <w:bottom w:val="none" w:sz="0" w:space="0" w:color="auto"/>
        <w:right w:val="none" w:sz="0" w:space="0" w:color="auto"/>
      </w:divBdr>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2112116023">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ackoverflow.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 Files\Microsoft Office\Sjablonen\Rapporten\Modulewijzer RIVIO_20010605.dot</Template>
  <TotalTime>1926</TotalTime>
  <Pages>6</Pages>
  <Words>1034</Words>
  <Characters>5897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Modulewijzer RIVIO</vt:lpstr>
    </vt:vector>
  </TitlesOfParts>
  <Company>HRO</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creator>I&amp;A</dc:creator>
  <cp:lastModifiedBy>Youri Tjang</cp:lastModifiedBy>
  <cp:revision>66</cp:revision>
  <cp:lastPrinted>2001-10-18T12:57:00Z</cp:lastPrinted>
  <dcterms:created xsi:type="dcterms:W3CDTF">2012-09-19T10:33:00Z</dcterms:created>
  <dcterms:modified xsi:type="dcterms:W3CDTF">2015-07-13T16:40:00Z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endeley Citation Style_1">
    <vt:lpwstr>http://www.zotero.org/styles/apa</vt:lpwstr>
  </property>
</Properties>
</file>